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FA" w:rsidRDefault="002D65B5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3: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משתנים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(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העמקה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)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שיעורי הבית 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שימו לב לתאריך האחרון להגשה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. </w:t>
      </w:r>
    </w:p>
    <w:p w:rsidR="00D40FFA" w:rsidRDefault="002D65B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קובץ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המכיל את הקבצים הרלוונטיים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קובץ נפרד לכל 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שם קובץ ההגשה חייב להכיל את שמכם 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HW3_Daniel.rar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:rsidR="00D40FFA" w:rsidRDefault="002D65B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קבצי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Times New Roman"/>
          <w:sz w:val="24"/>
          <w:szCs w:val="24"/>
          <w:rtl/>
        </w:rPr>
        <w:t xml:space="preserve"> שהתקמפלו 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קבצים שלא עברו קומפילציה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לא ייבדקו</w:t>
      </w:r>
      <w:r>
        <w:rPr>
          <w:rFonts w:ascii="Arimo" w:eastAsia="Arimo" w:hAnsi="Arimo" w:cs="Arimo"/>
          <w:sz w:val="24"/>
          <w:szCs w:val="24"/>
        </w:rPr>
        <w:t>!</w:t>
      </w:r>
    </w:p>
    <w:p w:rsidR="00D40FFA" w:rsidRDefault="002D65B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זכרו את הקונבנציות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היכן נגדיר את הקבועים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D40FFA" w:rsidRDefault="002D65B5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בכל פעם כשמדפיסים ערך משתנה למסך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יש להציג הסבר לגבי משמעותו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למשל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לא להדפיס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אלא להדפיס </w:t>
      </w:r>
      <w:r>
        <w:rPr>
          <w:rFonts w:ascii="Arimo" w:eastAsia="Arimo" w:hAnsi="Arimo" w:cs="Arimo"/>
          <w:sz w:val="24"/>
          <w:szCs w:val="24"/>
        </w:rPr>
        <w:t>The first letter is A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>הגדירו משתנה מסוג מספר שלם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הגדירו משתנה נוסף מסוג מספר עשרוני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תנו לכל אחד מהם ערך כרצונכם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הדפיסו את כל אחד מהמספרים למסך בתוספת הודעה קצרה למשתמש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הדפיסו את מכפלת המספרים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חשבו כיצד נכון להדפיס את המכפלה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6395C" w:rsidRDefault="002D65B5" w:rsidP="00B639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כתבו תכנית המגדירה שני משתנים מסוג תו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אחד מהם יכיל את האות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והאחר את האות</w:t>
      </w:r>
      <w:r>
        <w:rPr>
          <w:rFonts w:ascii="Arimo" w:eastAsia="Arimo" w:hAnsi="Arimo" w:cs="Arimo"/>
          <w:sz w:val="24"/>
          <w:szCs w:val="24"/>
        </w:rPr>
        <w:t>Z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יש להדפיס את שני התווים האלו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 כמות האותיות בשפה האנגלית המחושבת בעזרת חיסור שני התווים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תעדו את הקוד שלכם והסבירו כיצד חישבתם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6395C" w:rsidRPr="00780071" w:rsidRDefault="00B6395C" w:rsidP="00B6395C">
      <w:pPr>
        <w:bidi/>
        <w:spacing w:line="360" w:lineRule="auto"/>
        <w:jc w:val="both"/>
        <w:rPr>
          <w:rFonts w:asciiTheme="minorHAnsi" w:eastAsia="Arimo" w:hAnsiTheme="minorHAnsi" w:cstheme="minorBidi"/>
          <w:sz w:val="24"/>
          <w:szCs w:val="24"/>
        </w:rPr>
      </w:pPr>
      <w:r>
        <w:rPr>
          <w:rFonts w:ascii="Arimo" w:eastAsia="Arimo" w:hAnsi="Arimo" w:cstheme="minorBidi" w:hint="cs"/>
          <w:sz w:val="24"/>
          <w:szCs w:val="24"/>
          <w:rtl/>
        </w:rPr>
        <w:t xml:space="preserve">העברתי את המשתנה </w:t>
      </w:r>
      <w:proofErr w:type="spellStart"/>
      <w:r>
        <w:rPr>
          <w:rFonts w:ascii="Arimo" w:eastAsia="Arimo" w:hAnsi="Arimo" w:cstheme="minorBidi" w:hint="cs"/>
          <w:sz w:val="24"/>
          <w:szCs w:val="24"/>
          <w:rtl/>
        </w:rPr>
        <w:t>לאינט</w:t>
      </w:r>
      <w:proofErr w:type="spellEnd"/>
      <w:r>
        <w:rPr>
          <w:rFonts w:ascii="Arimo" w:eastAsia="Arimo" w:hAnsi="Arimo" w:cstheme="minorBidi" w:hint="cs"/>
          <w:sz w:val="24"/>
          <w:szCs w:val="24"/>
          <w:rtl/>
        </w:rPr>
        <w:t xml:space="preserve"> לפי טבלת </w:t>
      </w:r>
      <w:proofErr w:type="spellStart"/>
      <w:r>
        <w:rPr>
          <w:rFonts w:ascii="Arimo" w:eastAsia="Arimo" w:hAnsi="Arimo" w:cstheme="minorBidi" w:hint="cs"/>
          <w:sz w:val="24"/>
          <w:szCs w:val="24"/>
          <w:rtl/>
        </w:rPr>
        <w:t>אסקי</w:t>
      </w:r>
      <w:proofErr w:type="spellEnd"/>
      <w:r>
        <w:rPr>
          <w:rFonts w:ascii="Arimo" w:eastAsia="Arimo" w:hAnsi="Arimo" w:cstheme="minorBidi" w:hint="cs"/>
          <w:sz w:val="24"/>
          <w:szCs w:val="24"/>
          <w:rtl/>
        </w:rPr>
        <w:t xml:space="preserve"> וחיסרתי עוד 1 </w:t>
      </w:r>
    </w:p>
    <w:p w:rsidR="00B6395C" w:rsidRDefault="00B6395C" w:rsidP="00B6395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בשאלה זו נלמד על משתנים מסוג </w:t>
      </w:r>
      <w:r>
        <w:rPr>
          <w:rFonts w:ascii="Arimo" w:eastAsia="Arimo" w:hAnsi="Arimo" w:cs="Arimo"/>
          <w:sz w:val="24"/>
          <w:szCs w:val="24"/>
        </w:rPr>
        <w:t>unsigned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מסוג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יכול לקבל ערכים חיוביים או שליליים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אך משתנה מסוג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יכול לקבל רק ערכים חיוביים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או אפס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זה נראה כך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D40FFA" w:rsidRDefault="002D65B5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2009775" cy="733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גודלו של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הוא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 xml:space="preserve">בתים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כמו הגודל של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).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למדנו בכיתה על טווח הערכים של משתנה מסוג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 xml:space="preserve">בין </w:t>
      </w:r>
      <w:r>
        <w:rPr>
          <w:rFonts w:ascii="Arimo" w:eastAsia="Arimo" w:hAnsi="Arimo" w:cs="Arimo"/>
          <w:sz w:val="24"/>
          <w:szCs w:val="24"/>
          <w:rtl/>
        </w:rPr>
        <w:t xml:space="preserve">2,147,483,648-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-2,147,483,647)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הסיקו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מהו טווח הערכים של משתנה מסוג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ניתן להיעזר בגוגל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למרות שאין צורך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הסבירו מדוע זהו הטווח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התייחסו בתשובתכם לטווח של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).</w:t>
      </w:r>
    </w:p>
    <w:p w:rsidR="00780071" w:rsidRPr="00780071" w:rsidRDefault="00780071" w:rsidP="00780071">
      <w:pPr>
        <w:bidi/>
        <w:spacing w:line="360" w:lineRule="auto"/>
        <w:jc w:val="both"/>
        <w:rPr>
          <w:rFonts w:asciiTheme="minorHAnsi" w:eastAsia="Arimo" w:hAnsiTheme="minorHAnsi" w:cs="Times New Roman"/>
          <w:sz w:val="24"/>
          <w:szCs w:val="24"/>
          <w:rtl/>
        </w:rPr>
      </w:pPr>
      <w:r>
        <w:rPr>
          <w:rFonts w:ascii="Arimo" w:eastAsia="Arimo" w:hAnsi="Arimo" w:cs="Times New Roman" w:hint="cs"/>
          <w:sz w:val="24"/>
          <w:szCs w:val="24"/>
          <w:rtl/>
        </w:rPr>
        <w:t>0-</w:t>
      </w:r>
      <w:r>
        <w:rPr>
          <w:rStyle w:val="tiledisplaymain"/>
        </w:rPr>
        <w:t>4294967295</w:t>
      </w:r>
      <w:r>
        <w:rPr>
          <w:rFonts w:ascii="Arimo" w:eastAsia="Arimo" w:hAnsi="Arimo" w:cs="Times New Roman"/>
          <w:sz w:val="24"/>
          <w:szCs w:val="24"/>
        </w:rPr>
        <w:t xml:space="preserve"> </w:t>
      </w:r>
      <w:r>
        <w:rPr>
          <w:rFonts w:ascii="Arimo" w:eastAsia="Arimo" w:hAnsi="Arimo" w:cs="Times New Roman" w:hint="cs"/>
          <w:sz w:val="24"/>
          <w:szCs w:val="24"/>
          <w:rtl/>
        </w:rPr>
        <w:t xml:space="preserve"> שזה שווה לחיבור של הערך המוכלת של הגבולות של </w:t>
      </w:r>
      <w:proofErr w:type="spellStart"/>
      <w:r>
        <w:rPr>
          <w:rFonts w:asciiTheme="minorHAnsi" w:eastAsia="Arimo" w:hAnsiTheme="minorHAnsi" w:cs="Times New Roman"/>
          <w:sz w:val="24"/>
          <w:szCs w:val="24"/>
        </w:rPr>
        <w:t>int</w:t>
      </w:r>
      <w:proofErr w:type="spellEnd"/>
      <w:r>
        <w:rPr>
          <w:rFonts w:asciiTheme="minorHAnsi" w:eastAsia="Arimo" w:hAnsiTheme="minorHAnsi" w:cs="Times New Roman" w:hint="cs"/>
          <w:sz w:val="24"/>
          <w:szCs w:val="24"/>
          <w:rtl/>
        </w:rPr>
        <w:t xml:space="preserve"> רגיל מפה השם </w:t>
      </w:r>
      <w:proofErr w:type="spellStart"/>
      <w:r>
        <w:rPr>
          <w:rFonts w:asciiTheme="minorHAnsi" w:eastAsia="Arimo" w:hAnsiTheme="minorHAnsi" w:cs="Times New Roman"/>
          <w:sz w:val="24"/>
          <w:szCs w:val="24"/>
        </w:rPr>
        <w:t>int</w:t>
      </w:r>
      <w:proofErr w:type="spellEnd"/>
      <w:r>
        <w:rPr>
          <w:rFonts w:asciiTheme="minorHAnsi" w:eastAsia="Arimo" w:hAnsiTheme="minorHAnsi" w:cs="Times New Roman"/>
          <w:sz w:val="24"/>
          <w:szCs w:val="24"/>
        </w:rPr>
        <w:t xml:space="preserve"> </w:t>
      </w:r>
      <w:r>
        <w:rPr>
          <w:rFonts w:asciiTheme="minorHAnsi" w:eastAsia="Arimo" w:hAnsiTheme="minorHAnsi" w:cs="Times New Roman" w:hint="cs"/>
          <w:sz w:val="24"/>
          <w:szCs w:val="24"/>
          <w:rtl/>
        </w:rPr>
        <w:t>בלי סימן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הביטו על הקוד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2D65B5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3695700" cy="22669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מה יודפס למסך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מדוע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780071" w:rsidRDefault="00780071" w:rsidP="00780071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Style w:val="tiledisplaymain"/>
        </w:rPr>
        <w:t>4294967295</w:t>
      </w:r>
      <w:r>
        <w:rPr>
          <w:rStyle w:val="tiledisplaymain"/>
          <w:rFonts w:hint="cs"/>
          <w:rtl/>
        </w:rPr>
        <w:t xml:space="preserve"> בגלל </w:t>
      </w:r>
      <w:proofErr w:type="spellStart"/>
      <w:r>
        <w:rPr>
          <w:rStyle w:val="tiledisplaymain"/>
          <w:rFonts w:hint="cs"/>
          <w:rtl/>
        </w:rPr>
        <w:t>אינטגר</w:t>
      </w:r>
      <w:proofErr w:type="spellEnd"/>
      <w:r>
        <w:rPr>
          <w:rStyle w:val="tiledisplaymain"/>
          <w:rFonts w:hint="cs"/>
          <w:rtl/>
        </w:rPr>
        <w:t xml:space="preserve"> </w:t>
      </w:r>
      <w:proofErr w:type="spellStart"/>
      <w:r>
        <w:rPr>
          <w:rStyle w:val="tiledisplaymain"/>
          <w:rFonts w:hint="cs"/>
          <w:rtl/>
        </w:rPr>
        <w:t>אנדר</w:t>
      </w:r>
      <w:proofErr w:type="spellEnd"/>
      <w:r>
        <w:rPr>
          <w:rStyle w:val="tiledisplaymain"/>
          <w:rFonts w:hint="cs"/>
          <w:rtl/>
        </w:rPr>
        <w:t xml:space="preserve"> פלו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52A48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sz w:val="24"/>
          <w:szCs w:val="24"/>
          <w:rtl/>
        </w:rPr>
        <w:t>מהו הפלט של התכנית הבאה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הסבירו מדוע זהו הפלט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40FFA" w:rsidRDefault="00B52A48" w:rsidP="00B52A48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 w:rsidRPr="00B52A48">
        <w:rPr>
          <w:rFonts w:ascii="Arimo" w:eastAsia="Arimo" w:hAnsi="Arimo" w:cs="Arimo"/>
          <w:noProof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 wp14:anchorId="3478DDC8" wp14:editId="1BE10611">
            <wp:extent cx="4810125" cy="1790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A48" w:rsidRDefault="00B52A48">
      <w:pPr>
        <w:bidi/>
        <w:spacing w:line="360" w:lineRule="auto"/>
        <w:jc w:val="right"/>
        <w:rPr>
          <w:rFonts w:ascii="Arimo" w:eastAsia="Arimo" w:hAnsi="Arimo" w:cs="Arimo"/>
          <w:sz w:val="24"/>
          <w:szCs w:val="24"/>
        </w:rPr>
      </w:pPr>
    </w:p>
    <w:p w:rsidR="00D40FFA" w:rsidRDefault="00B52A48" w:rsidP="00B52A48">
      <w:pPr>
        <w:bidi/>
        <w:spacing w:line="360" w:lineRule="auto"/>
        <w:jc w:val="right"/>
        <w:rPr>
          <w:rFonts w:ascii="Arimo" w:eastAsia="Arimo" w:hAnsi="Arimo" w:cs="Arimo"/>
          <w:sz w:val="24"/>
          <w:szCs w:val="24"/>
        </w:rPr>
      </w:pPr>
      <w:r w:rsidRPr="00B52A48">
        <w:rPr>
          <w:rFonts w:ascii="Arimo" w:eastAsia="Arimo" w:hAnsi="Arimo" w:cs="Arimo"/>
          <w:sz w:val="24"/>
          <w:szCs w:val="24"/>
        </w:rPr>
        <w:t xml:space="preserve">s=1, </w:t>
      </w:r>
      <w:proofErr w:type="spellStart"/>
      <w:r w:rsidRPr="00B52A48">
        <w:rPr>
          <w:rFonts w:ascii="Arimo" w:eastAsia="Arimo" w:hAnsi="Arimo" w:cs="Arimo"/>
          <w:sz w:val="24"/>
          <w:szCs w:val="24"/>
        </w:rPr>
        <w:t>i</w:t>
      </w:r>
      <w:proofErr w:type="spellEnd"/>
      <w:r w:rsidRPr="00B52A48">
        <w:rPr>
          <w:rFonts w:ascii="Arimo" w:eastAsia="Arimo" w:hAnsi="Arimo" w:cs="Arimo"/>
          <w:sz w:val="24"/>
          <w:szCs w:val="24"/>
        </w:rPr>
        <w:t>=</w:t>
      </w:r>
      <w:proofErr w:type="gramStart"/>
      <w:r w:rsidRPr="00B52A48">
        <w:rPr>
          <w:rFonts w:ascii="Arimo" w:eastAsia="Arimo" w:hAnsi="Arimo" w:cs="Arimo"/>
          <w:sz w:val="24"/>
          <w:szCs w:val="24"/>
        </w:rPr>
        <w:t>65537 ,f</w:t>
      </w:r>
      <w:proofErr w:type="gramEnd"/>
      <w:r w:rsidRPr="00B52A48">
        <w:rPr>
          <w:rFonts w:ascii="Arimo" w:eastAsia="Arimo" w:hAnsi="Arimo" w:cs="Arimo"/>
          <w:sz w:val="24"/>
          <w:szCs w:val="24"/>
        </w:rPr>
        <w:t xml:space="preserve">=65537.000000,c =1 </w:t>
      </w:r>
    </w:p>
    <w:p w:rsidR="00B52A48" w:rsidRDefault="00B52A48" w:rsidP="00B52A48">
      <w:pPr>
        <w:bidi/>
        <w:spacing w:line="360" w:lineRule="auto"/>
        <w:jc w:val="right"/>
        <w:rPr>
          <w:rFonts w:asciiTheme="minorHAnsi" w:eastAsia="Arimo" w:hAnsiTheme="minorHAnsi" w:cstheme="minorBidi"/>
          <w:sz w:val="24"/>
          <w:szCs w:val="24"/>
          <w:rtl/>
        </w:rPr>
      </w:pPr>
      <w:r>
        <w:rPr>
          <w:rFonts w:asciiTheme="minorHAnsi" w:eastAsia="Arimo" w:hAnsiTheme="minorHAnsi" w:cstheme="minorBidi"/>
          <w:sz w:val="24"/>
          <w:szCs w:val="24"/>
        </w:rPr>
        <w:t xml:space="preserve">s = </w:t>
      </w:r>
      <w:proofErr w:type="gramStart"/>
      <w:r>
        <w:rPr>
          <w:rFonts w:asciiTheme="minorHAnsi" w:eastAsia="Arimo" w:hAnsiTheme="minorHAnsi" w:cstheme="minorBidi"/>
          <w:sz w:val="24"/>
          <w:szCs w:val="24"/>
        </w:rPr>
        <w:t xml:space="preserve">1 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כי</w:t>
      </w:r>
      <w:proofErr w:type="gram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</w:t>
      </w:r>
      <w:r>
        <w:rPr>
          <w:rFonts w:asciiTheme="minorHAnsi" w:eastAsia="Arimo" w:hAnsiTheme="minorHAnsi" w:cstheme="minorBidi"/>
          <w:sz w:val="24"/>
          <w:szCs w:val="24"/>
        </w:rPr>
        <w:t>unsigned short</w:t>
      </w:r>
      <w:r>
        <w:rPr>
          <w:rFonts w:asciiTheme="minorHAnsi" w:eastAsia="Arimo" w:hAnsiTheme="minorHAnsi" w:cstheme="minorBidi"/>
          <w:sz w:val="24"/>
          <w:szCs w:val="24"/>
        </w:rPr>
        <w:tab/>
      </w:r>
      <w:r>
        <w:rPr>
          <w:rFonts w:asciiTheme="minorHAnsi" w:eastAsia="Arimo" w:hAnsiTheme="minorHAnsi" w:cstheme="minorBidi" w:hint="cs"/>
          <w:sz w:val="24"/>
          <w:szCs w:val="24"/>
          <w:rtl/>
        </w:rPr>
        <w:t>הוא בין 0 ל   65535</w:t>
      </w:r>
      <w:r w:rsidRPr="00B52A48">
        <w:rPr>
          <w:rFonts w:asciiTheme="minorHAnsi" w:eastAsia="Arimo" w:hAnsiTheme="minorHAnsi" w:cstheme="minorBidi" w:hint="cs"/>
          <w:sz w:val="24"/>
          <w:szCs w:val="24"/>
          <w:rtl/>
        </w:rPr>
        <w:t xml:space="preserve"> 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>אז קורה אובר פלו ואז מוסיפים אחד</w:t>
      </w:r>
    </w:p>
    <w:p w:rsidR="00B52A48" w:rsidRDefault="00B52A48" w:rsidP="00B52A48">
      <w:pPr>
        <w:bidi/>
        <w:spacing w:line="360" w:lineRule="auto"/>
        <w:jc w:val="right"/>
        <w:rPr>
          <w:rFonts w:asciiTheme="minorHAnsi" w:eastAsia="Arimo" w:hAnsiTheme="minorHAnsi" w:cstheme="minorBidi"/>
          <w:sz w:val="24"/>
          <w:szCs w:val="24"/>
          <w:rtl/>
        </w:rPr>
      </w:pPr>
      <w:r>
        <w:rPr>
          <w:rFonts w:asciiTheme="minorHAnsi" w:eastAsia="Arimo" w:hAnsiTheme="minorHAnsi" w:cstheme="minorBidi"/>
          <w:sz w:val="24"/>
          <w:szCs w:val="24"/>
        </w:rPr>
        <w:t>I =</w:t>
      </w:r>
      <w:proofErr w:type="gramStart"/>
      <w:r>
        <w:rPr>
          <w:rFonts w:asciiTheme="minorHAnsi" w:eastAsia="Arimo" w:hAnsiTheme="minorHAnsi" w:cstheme="minorBidi"/>
          <w:sz w:val="24"/>
          <w:szCs w:val="24"/>
        </w:rPr>
        <w:t xml:space="preserve">65537 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כי</w:t>
      </w:r>
      <w:proofErr w:type="gram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לא משנים את הערך מהרגע השמה</w:t>
      </w:r>
    </w:p>
    <w:p w:rsidR="00B52A48" w:rsidRDefault="00B52A48" w:rsidP="00B52A48">
      <w:pPr>
        <w:bidi/>
        <w:spacing w:line="360" w:lineRule="auto"/>
        <w:jc w:val="right"/>
        <w:rPr>
          <w:rFonts w:asciiTheme="minorHAnsi" w:eastAsia="Arimo" w:hAnsiTheme="minorHAnsi" w:cstheme="minorBidi"/>
          <w:sz w:val="24"/>
          <w:szCs w:val="24"/>
          <w:rtl/>
        </w:rPr>
      </w:pPr>
      <w:r>
        <w:rPr>
          <w:rFonts w:asciiTheme="minorHAnsi" w:eastAsia="Arimo" w:hAnsiTheme="minorHAnsi" w:cstheme="minorBidi"/>
          <w:sz w:val="24"/>
          <w:szCs w:val="24"/>
        </w:rPr>
        <w:t>F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זה העברה של </w:t>
      </w:r>
      <w:proofErr w:type="spellStart"/>
      <w:r>
        <w:rPr>
          <w:rFonts w:asciiTheme="minorHAnsi" w:eastAsia="Arimo" w:hAnsiTheme="minorHAnsi" w:cstheme="minorBidi" w:hint="cs"/>
          <w:sz w:val="24"/>
          <w:szCs w:val="24"/>
          <w:rtl/>
        </w:rPr>
        <w:t>אינט</w:t>
      </w:r>
      <w:proofErr w:type="spell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לפלוט אז זה נקודה אפס </w:t>
      </w:r>
      <w:proofErr w:type="spellStart"/>
      <w:r>
        <w:rPr>
          <w:rFonts w:asciiTheme="minorHAnsi" w:eastAsia="Arimo" w:hAnsiTheme="minorHAnsi" w:cstheme="minorBidi" w:hint="cs"/>
          <w:sz w:val="24"/>
          <w:szCs w:val="24"/>
          <w:rtl/>
        </w:rPr>
        <w:t>אפס</w:t>
      </w:r>
      <w:proofErr w:type="spell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HAnsi" w:eastAsia="Arimo" w:hAnsiTheme="minorHAnsi" w:cstheme="minorBidi" w:hint="cs"/>
          <w:sz w:val="24"/>
          <w:szCs w:val="24"/>
          <w:rtl/>
        </w:rPr>
        <w:t>אפס</w:t>
      </w:r>
      <w:proofErr w:type="spellEnd"/>
    </w:p>
    <w:p w:rsidR="00242193" w:rsidRPr="00B52A48" w:rsidRDefault="00242193" w:rsidP="00242193">
      <w:pPr>
        <w:bidi/>
        <w:spacing w:line="360" w:lineRule="auto"/>
        <w:jc w:val="right"/>
        <w:rPr>
          <w:rFonts w:asciiTheme="minorHAnsi" w:eastAsia="Arimo" w:hAnsiTheme="minorHAnsi" w:cstheme="minorBidi"/>
          <w:sz w:val="24"/>
          <w:szCs w:val="24"/>
          <w:rtl/>
        </w:rPr>
      </w:pPr>
      <w:r>
        <w:rPr>
          <w:rFonts w:asciiTheme="minorHAnsi" w:eastAsia="Arimo" w:hAnsiTheme="minorHAnsi" w:cstheme="minorBidi" w:hint="cs"/>
          <w:sz w:val="24"/>
          <w:szCs w:val="24"/>
          <w:rtl/>
        </w:rPr>
        <w:t>ו</w:t>
      </w:r>
      <w:r>
        <w:rPr>
          <w:rFonts w:asciiTheme="minorHAnsi" w:eastAsia="Arimo" w:hAnsiTheme="minorHAnsi" w:cstheme="minorBidi"/>
          <w:sz w:val="24"/>
          <w:szCs w:val="24"/>
        </w:rPr>
        <w:t>c=1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כי בגלל שממירים ל</w:t>
      </w:r>
      <w:r>
        <w:rPr>
          <w:rFonts w:asciiTheme="minorHAnsi" w:eastAsia="Arimo" w:hAnsiTheme="minorHAnsi" w:cstheme="minorBidi" w:hint="cs"/>
          <w:sz w:val="24"/>
          <w:szCs w:val="24"/>
        </w:rPr>
        <w:t>C</w:t>
      </w:r>
      <w:r>
        <w:rPr>
          <w:rFonts w:asciiTheme="minorHAnsi" w:eastAsia="Arimo" w:hAnsiTheme="minorHAnsi" w:cstheme="minorBidi"/>
          <w:sz w:val="24"/>
          <w:szCs w:val="24"/>
        </w:rPr>
        <w:t xml:space="preserve">har 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ומדפיסים בתור </w:t>
      </w:r>
      <w:proofErr w:type="spellStart"/>
      <w:r>
        <w:rPr>
          <w:rFonts w:asciiTheme="minorHAnsi" w:eastAsia="Arimo" w:hAnsiTheme="minorHAnsi" w:cstheme="minorBidi" w:hint="cs"/>
          <w:sz w:val="24"/>
          <w:szCs w:val="24"/>
          <w:rtl/>
        </w:rPr>
        <w:t>אינט</w:t>
      </w:r>
      <w:proofErr w:type="spell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 </w:t>
      </w:r>
    </w:p>
    <w:p w:rsidR="00D40FFA" w:rsidRDefault="002D65B5">
      <w:pPr>
        <w:bidi/>
        <w:spacing w:line="360" w:lineRule="auto"/>
        <w:rPr>
          <w:rFonts w:ascii="Arimo" w:eastAsia="Arimo" w:hAnsi="Arimo" w:cs="Arimo"/>
          <w:b/>
          <w:sz w:val="24"/>
          <w:szCs w:val="24"/>
          <w:shd w:val="clear" w:color="auto" w:fill="64EDBF"/>
        </w:rPr>
      </w:pPr>
      <w:r>
        <w:rPr>
          <w:rFonts w:ascii="Arimo" w:eastAsia="Arimo" w:hAnsi="Arimo" w:cs="Arimo"/>
          <w:sz w:val="24"/>
          <w:szCs w:val="24"/>
        </w:rPr>
        <w:t>6.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השאלה הבאה היא שאלת מחקר שמצריכה תשומת לב לפרטים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!</w:t>
      </w:r>
    </w:p>
    <w:p w:rsidR="00B52A48" w:rsidRPr="00242193" w:rsidRDefault="00B52A48" w:rsidP="003163C1">
      <w:pPr>
        <w:spacing w:line="360" w:lineRule="auto"/>
        <w:rPr>
          <w:rFonts w:asciiTheme="minorHAnsi" w:eastAsia="Arimo" w:hAnsiTheme="minorHAnsi" w:cstheme="minorBidi"/>
          <w:b/>
          <w:sz w:val="24"/>
          <w:szCs w:val="24"/>
          <w:shd w:val="clear" w:color="auto" w:fill="64EDBF"/>
        </w:rPr>
      </w:pPr>
    </w:p>
    <w:p w:rsidR="00D40FFA" w:rsidRDefault="002D65B5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בגיל </w:t>
      </w:r>
      <w:r>
        <w:rPr>
          <w:rFonts w:ascii="Arimo" w:eastAsia="Arimo" w:hAnsi="Arimo" w:cs="Arimo"/>
          <w:sz w:val="24"/>
          <w:szCs w:val="24"/>
          <w:rtl/>
        </w:rPr>
        <w:t xml:space="preserve">15, </w:t>
      </w:r>
      <w:r>
        <w:rPr>
          <w:rFonts w:ascii="Arimo" w:eastAsia="Arimo" w:hAnsi="Arimo" w:cs="Times New Roman"/>
          <w:sz w:val="24"/>
          <w:szCs w:val="24"/>
          <w:rtl/>
        </w:rPr>
        <w:t xml:space="preserve">התחיל דניאל החניך המתוסכל ללמוד תכנות במגשימים 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דניאל התבקש לכתוב תכנית אשר  מספרת על עצמו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לצורך כך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הוא כתב את התכנית הבאה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5715000" cy="19335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במהלך השנה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דניאל גדל בשנה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ולכן החליט לעדכן את התכנית שלו באופן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2D65B5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686425" cy="1952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sz w:val="24"/>
          <w:szCs w:val="24"/>
          <w:rtl/>
        </w:rPr>
        <w:br/>
      </w:r>
      <w:r>
        <w:rPr>
          <w:rFonts w:ascii="Arimo" w:eastAsia="Arimo" w:hAnsi="Arimo" w:cs="Times New Roman"/>
          <w:sz w:val="24"/>
          <w:szCs w:val="24"/>
          <w:rtl/>
        </w:rPr>
        <w:t>אך כאשר המדריך הריץ את התכנית הוא קיבל על הצג את הפלט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D40FF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C:\MinGW\bin&gt;hello.exe</w:t>
      </w:r>
    </w:p>
    <w:p w:rsidR="00D40FFA" w:rsidRDefault="002D65B5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Hello </w:t>
      </w:r>
      <w:proofErr w:type="spellStart"/>
      <w:r>
        <w:rPr>
          <w:rFonts w:ascii="Arimo" w:eastAsia="Arimo" w:hAnsi="Arimo" w:cs="Arimo"/>
          <w:sz w:val="24"/>
          <w:szCs w:val="24"/>
        </w:rPr>
        <w:t>Magshimim</w:t>
      </w:r>
      <w:proofErr w:type="spellEnd"/>
      <w:r>
        <w:rPr>
          <w:rFonts w:ascii="Arimo" w:eastAsia="Arimo" w:hAnsi="Arimo" w:cs="Arimo"/>
          <w:sz w:val="24"/>
          <w:szCs w:val="24"/>
        </w:rPr>
        <w:t>!</w:t>
      </w:r>
    </w:p>
    <w:p w:rsidR="00D40FFA" w:rsidRDefault="002D65B5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My name is Daniel and I am 15 years old!</w:t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הסבירו לדניאל במה הוא שגה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ולמה הוא נשאר בן 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15 </w:t>
      </w:r>
      <w:r>
        <w:rPr>
          <w:rFonts w:ascii="Arimo" w:eastAsia="Arimo" w:hAnsi="Arimo" w:cs="Times New Roman"/>
          <w:b/>
          <w:sz w:val="24"/>
          <w:szCs w:val="24"/>
          <w:rtl/>
        </w:rPr>
        <w:t>למרות השינוי</w:t>
      </w:r>
      <w:r>
        <w:rPr>
          <w:rFonts w:ascii="Arimo" w:eastAsia="Arimo" w:hAnsi="Arimo" w:cs="Arimo"/>
          <w:b/>
          <w:sz w:val="24"/>
          <w:szCs w:val="24"/>
          <w:rtl/>
        </w:rPr>
        <w:t>.</w:t>
      </w:r>
    </w:p>
    <w:p w:rsidR="008E7612" w:rsidRPr="008E7612" w:rsidRDefault="008E7612" w:rsidP="008E7612">
      <w:pPr>
        <w:bidi/>
        <w:spacing w:before="240" w:after="240" w:line="360" w:lineRule="auto"/>
        <w:ind w:right="560"/>
        <w:jc w:val="both"/>
        <w:rPr>
          <w:rFonts w:asciiTheme="minorHAnsi" w:eastAsia="Arimo" w:hAnsiTheme="minorHAnsi" w:cstheme="minorBidi"/>
          <w:b/>
          <w:sz w:val="24"/>
          <w:szCs w:val="24"/>
          <w:rtl/>
        </w:rPr>
      </w:pPr>
      <w:proofErr w:type="gramStart"/>
      <w:r>
        <w:rPr>
          <w:rFonts w:asciiTheme="minorHAnsi" w:eastAsia="Arimo" w:hAnsiTheme="minorHAnsi" w:cstheme="minorBidi"/>
          <w:b/>
          <w:sz w:val="24"/>
          <w:szCs w:val="24"/>
        </w:rPr>
        <w:t xml:space="preserve">define  </w:t>
      </w:r>
      <w:r>
        <w:rPr>
          <w:rFonts w:asciiTheme="minorHAnsi" w:eastAsia="Arimo" w:hAnsiTheme="minorHAnsi" w:cstheme="minorBidi" w:hint="cs"/>
          <w:b/>
          <w:sz w:val="24"/>
          <w:szCs w:val="24"/>
          <w:rtl/>
        </w:rPr>
        <w:t>עושה</w:t>
      </w:r>
      <w:proofErr w:type="gramEnd"/>
      <w:r>
        <w:rPr>
          <w:rFonts w:asciiTheme="minorHAnsi" w:eastAsia="Arimo" w:hAnsiTheme="minorHAnsi" w:cstheme="minorBidi" w:hint="cs"/>
          <w:b/>
          <w:sz w:val="24"/>
          <w:szCs w:val="24"/>
          <w:rtl/>
        </w:rPr>
        <w:t xml:space="preserve"> עתק הדבק ויש לדניאל </w:t>
      </w:r>
      <w:r>
        <w:rPr>
          <w:rFonts w:asciiTheme="minorHAnsi" w:eastAsia="Arimo" w:hAnsiTheme="minorHAnsi" w:cstheme="minorBidi"/>
          <w:b/>
          <w:sz w:val="24"/>
          <w:szCs w:val="24"/>
        </w:rPr>
        <w:t>;</w:t>
      </w:r>
      <w:r>
        <w:rPr>
          <w:rFonts w:asciiTheme="minorHAnsi" w:eastAsia="Arimo" w:hAnsiTheme="minorHAnsi" w:cstheme="minorBidi" w:hint="cs"/>
          <w:b/>
          <w:sz w:val="24"/>
          <w:szCs w:val="24"/>
          <w:rtl/>
        </w:rPr>
        <w:t xml:space="preserve"> </w:t>
      </w:r>
      <w:proofErr w:type="spellStart"/>
      <w:r>
        <w:rPr>
          <w:rFonts w:asciiTheme="minorHAnsi" w:eastAsia="Arimo" w:hAnsiTheme="minorHAnsi" w:cstheme="minorBidi" w:hint="cs"/>
          <w:b/>
          <w:sz w:val="24"/>
          <w:szCs w:val="24"/>
          <w:rtl/>
        </w:rPr>
        <w:t>בדפאין</w:t>
      </w:r>
      <w:proofErr w:type="spellEnd"/>
      <w:r>
        <w:rPr>
          <w:rFonts w:asciiTheme="minorHAnsi" w:eastAsia="Arimo" w:hAnsiTheme="minorHAnsi" w:cstheme="minorBidi" w:hint="cs"/>
          <w:b/>
          <w:sz w:val="24"/>
          <w:szCs w:val="24"/>
          <w:rtl/>
        </w:rPr>
        <w:t xml:space="preserve"> אז הקוד שלו עושה </w:t>
      </w:r>
      <w:proofErr w:type="spellStart"/>
      <w:r>
        <w:rPr>
          <w:rFonts w:asciiTheme="minorHAnsi" w:eastAsia="Arimo" w:hAnsiTheme="minorHAnsi" w:cstheme="minorBidi"/>
          <w:b/>
          <w:sz w:val="24"/>
          <w:szCs w:val="24"/>
        </w:rPr>
        <w:t>myAge</w:t>
      </w:r>
      <w:proofErr w:type="spellEnd"/>
      <w:r>
        <w:rPr>
          <w:rFonts w:asciiTheme="minorHAnsi" w:eastAsia="Arimo" w:hAnsiTheme="minorHAnsi" w:cstheme="minorBidi"/>
          <w:b/>
          <w:sz w:val="24"/>
          <w:szCs w:val="24"/>
        </w:rPr>
        <w:t xml:space="preserve"> =15;+1; </w:t>
      </w:r>
      <w:ins w:id="0" w:author="Sz77" w:date="2020-11-20T20:23:00Z">
        <w:r>
          <w:rPr>
            <w:rFonts w:asciiTheme="minorHAnsi" w:eastAsia="Arimo" w:hAnsiTheme="minorHAnsi" w:cstheme="minorBidi" w:hint="cs"/>
            <w:b/>
            <w:sz w:val="24"/>
            <w:szCs w:val="24"/>
            <w:rtl/>
          </w:rPr>
          <w:t xml:space="preserve">אז הקוד מתעלם מה +1 </w:t>
        </w:r>
      </w:ins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שתדפיס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פעמיים </w:t>
      </w:r>
      <w:r>
        <w:rPr>
          <w:rFonts w:ascii="Arimo" w:eastAsia="Arimo" w:hAnsi="Arimo" w:cs="Times New Roman"/>
          <w:sz w:val="24"/>
          <w:szCs w:val="24"/>
          <w:rtl/>
        </w:rPr>
        <w:t>את תאריך הלידה שלכם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2D65B5">
      <w:pPr>
        <w:numPr>
          <w:ilvl w:val="0"/>
          <w:numId w:val="2"/>
        </w:numPr>
        <w:bidi/>
        <w:spacing w:before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פעם אחת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באמצעות שלושה משתנים מטיפוס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משתנה אחד שיכיל את היום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שני שיכיל את החודש ומשתנה שלישי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את השנה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40FFA" w:rsidRDefault="002D65B5">
      <w:pPr>
        <w:numPr>
          <w:ilvl w:val="0"/>
          <w:numId w:val="2"/>
        </w:numPr>
        <w:bidi/>
        <w:spacing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פעם שניה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עשו זאת באמצעות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המספר המינימלי האפשרי של משתנים מסוג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char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שימו לב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במקרה ה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גרוע</w:t>
      </w:r>
      <w:r>
        <w:rPr>
          <w:rFonts w:ascii="Arimo" w:eastAsia="Arimo" w:hAnsi="Arimo" w:cs="Arimo"/>
          <w:sz w:val="24"/>
          <w:szCs w:val="24"/>
          <w:rtl/>
        </w:rPr>
        <w:t xml:space="preserve">" </w:t>
      </w:r>
      <w:r>
        <w:rPr>
          <w:rFonts w:ascii="Arimo" w:eastAsia="Arimo" w:hAnsi="Arimo" w:cs="Times New Roman"/>
          <w:sz w:val="24"/>
          <w:szCs w:val="24"/>
          <w:rtl/>
        </w:rPr>
        <w:t>ביותר תזדקקו ל</w:t>
      </w:r>
      <w:r>
        <w:rPr>
          <w:rFonts w:ascii="Arimo" w:eastAsia="Arimo" w:hAnsi="Arimo" w:cs="Arimo"/>
          <w:sz w:val="24"/>
          <w:szCs w:val="24"/>
          <w:rtl/>
        </w:rPr>
        <w:t xml:space="preserve">-8 </w:t>
      </w:r>
      <w:r>
        <w:rPr>
          <w:rFonts w:ascii="Arimo" w:eastAsia="Arimo" w:hAnsi="Arimo" w:cs="Times New Roman"/>
          <w:sz w:val="24"/>
          <w:szCs w:val="24"/>
          <w:rtl/>
        </w:rPr>
        <w:t>משתנים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חישבו איך לעשות זאת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 לפלט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D40FFA" w:rsidRDefault="002D65B5">
      <w:pPr>
        <w:bidi/>
        <w:spacing w:before="240" w:after="240" w:line="360" w:lineRule="auto"/>
        <w:ind w:right="560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3307088" cy="56938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088" cy="569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8. </w:t>
      </w: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קטע קוד עבור אדם שרוצה לחשב מה תהיה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משכורתו השנתית</w:t>
      </w:r>
      <w:r>
        <w:rPr>
          <w:rFonts w:ascii="Arimo" w:eastAsia="Arimo" w:hAnsi="Arimo" w:cs="Times New Roman"/>
          <w:sz w:val="24"/>
          <w:szCs w:val="24"/>
          <w:rtl/>
        </w:rPr>
        <w:t xml:space="preserve"> בהנחה שכל חודש הוא עובד בדיוק </w:t>
      </w:r>
      <w:r>
        <w:rPr>
          <w:rFonts w:ascii="Arimo" w:eastAsia="Arimo" w:hAnsi="Arimo" w:cs="Arimo"/>
          <w:sz w:val="24"/>
          <w:szCs w:val="24"/>
          <w:rtl/>
        </w:rPr>
        <w:t xml:space="preserve">20 </w:t>
      </w:r>
      <w:r>
        <w:rPr>
          <w:rFonts w:ascii="Arimo" w:eastAsia="Arimo" w:hAnsi="Arimo" w:cs="Times New Roman"/>
          <w:sz w:val="24"/>
          <w:szCs w:val="24"/>
          <w:rtl/>
        </w:rPr>
        <w:t>ימים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כאשר אנו יודעים שהוא עובד מידי יום </w:t>
      </w:r>
      <w:r>
        <w:rPr>
          <w:rFonts w:ascii="Arimo" w:eastAsia="Arimo" w:hAnsi="Arimo" w:cs="Arimo"/>
          <w:sz w:val="24"/>
          <w:szCs w:val="24"/>
          <w:rtl/>
        </w:rPr>
        <w:t xml:space="preserve">8.5 </w:t>
      </w:r>
      <w:r>
        <w:rPr>
          <w:rFonts w:ascii="Arimo" w:eastAsia="Arimo" w:hAnsi="Arimo" w:cs="Times New Roman"/>
          <w:sz w:val="24"/>
          <w:szCs w:val="24"/>
          <w:rtl/>
        </w:rPr>
        <w:t xml:space="preserve">שעות ומרוויח </w:t>
      </w:r>
      <w:r>
        <w:rPr>
          <w:rFonts w:ascii="Arimo" w:eastAsia="Arimo" w:hAnsi="Arimo" w:cs="Arimo"/>
          <w:sz w:val="24"/>
          <w:szCs w:val="24"/>
          <w:rtl/>
        </w:rPr>
        <w:t xml:space="preserve">32.3 </w:t>
      </w:r>
      <w:r>
        <w:rPr>
          <w:rFonts w:ascii="Arimo" w:eastAsia="Arimo" w:hAnsi="Arimo" w:cs="Times New Roman"/>
          <w:sz w:val="24"/>
          <w:szCs w:val="24"/>
          <w:rtl/>
        </w:rPr>
        <w:t>ש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ח לשעה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זיכרו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להשתמש בקבועים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איזה סוג קבוע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נקבע זאת על פי מה שלמדנו בשיעור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לדאוג שבפלט לא יהיו יותר משני מספרים אחרי הנקודה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אותו אדם הועבר מטעם העבודה לגור בצרפת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שם השכירות יקרה יותר ולכן הוא ייאלץ לעבוד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24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ימים בשבוע את אותו מספר השעות</w:t>
      </w:r>
      <w:r>
        <w:rPr>
          <w:rFonts w:ascii="Arimo" w:eastAsia="Arimo" w:hAnsi="Arimo" w:cs="Arimo"/>
          <w:sz w:val="24"/>
          <w:szCs w:val="24"/>
          <w:rtl/>
        </w:rPr>
        <w:t xml:space="preserve"> (8.5 </w:t>
      </w:r>
      <w:r>
        <w:rPr>
          <w:rFonts w:ascii="Arimo" w:eastAsia="Arimo" w:hAnsi="Arimo" w:cs="Times New Roman"/>
          <w:sz w:val="24"/>
          <w:szCs w:val="24"/>
          <w:rtl/>
        </w:rPr>
        <w:t>שעות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כמו 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משכורתו תשולם ב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מטבע אירו</w:t>
      </w:r>
      <w:r>
        <w:rPr>
          <w:rFonts w:ascii="Arimo" w:eastAsia="Arimo" w:hAnsi="Arimo" w:cs="Times New Roman"/>
          <w:sz w:val="24"/>
          <w:szCs w:val="24"/>
          <w:rtl/>
        </w:rPr>
        <w:t xml:space="preserve"> ולא בשקל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בדקו בגוגל לכמה אירו שווים </w:t>
      </w:r>
      <w:r>
        <w:rPr>
          <w:rFonts w:ascii="Arimo" w:eastAsia="Arimo" w:hAnsi="Arimo" w:cs="Arimo"/>
          <w:sz w:val="24"/>
          <w:szCs w:val="24"/>
          <w:rtl/>
        </w:rPr>
        <w:t xml:space="preserve">32.3 </w:t>
      </w:r>
      <w:r>
        <w:rPr>
          <w:rFonts w:ascii="Arimo" w:eastAsia="Arimo" w:hAnsi="Arimo" w:cs="Times New Roman"/>
          <w:sz w:val="24"/>
          <w:szCs w:val="24"/>
          <w:rtl/>
        </w:rPr>
        <w:t>ש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ח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D40FFA" w:rsidRDefault="002D65B5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הוסיפו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בהערה בלבד לקוד מסעיף א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'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הסבר לצד החלקים שיש לשנות ומה השינוי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D40FFA" w:rsidRDefault="002D65B5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9.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נתון קטע הקוד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40FFA">
        <w:tc>
          <w:tcPr>
            <w:tcW w:w="9029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stdlib.h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&gt;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stdio.h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&gt;</w:t>
            </w:r>
          </w:p>
          <w:p w:rsidR="00D40FFA" w:rsidRDefault="00D4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main(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)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{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a = 65;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char c = (char)a;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m = 3.0/2;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"%c\n", c);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A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(float)a);  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65.000000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5.0 / 2);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5 / 2.0);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(float)5 / 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5 / (float)2);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(float)(5 / 2)); // output: 2.0000000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5.0 / 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"%d\n", m);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1</w:t>
            </w:r>
          </w:p>
          <w:p w:rsidR="00D40FFA" w:rsidRDefault="00D4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return(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0);</w:t>
            </w:r>
          </w:p>
          <w:p w:rsidR="00D40FFA" w:rsidRDefault="002D6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}</w:t>
            </w:r>
          </w:p>
        </w:tc>
      </w:tr>
    </w:tbl>
    <w:p w:rsidR="00D40FFA" w:rsidRDefault="00D40FFA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</w:p>
    <w:p w:rsidR="00D40FFA" w:rsidRDefault="002D65B5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שימו את השורה הזאת במקומות שונים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וראו כיצד הפלט משתנה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D40FFA" w:rsidRDefault="002D65B5">
      <w:pPr>
        <w:spacing w:line="360" w:lineRule="auto"/>
        <w:rPr>
          <w:rFonts w:ascii="Arimo" w:eastAsia="Arimo" w:hAnsi="Arimo" w:cs="Arimo"/>
          <w:sz w:val="24"/>
          <w:szCs w:val="24"/>
        </w:rPr>
      </w:pPr>
      <w:proofErr w:type="spellStart"/>
      <w:proofErr w:type="gramStart"/>
      <w:r>
        <w:rPr>
          <w:rFonts w:ascii="Arimo" w:eastAsia="Arimo" w:hAnsi="Arimo" w:cs="Arimo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sz w:val="24"/>
          <w:szCs w:val="24"/>
        </w:rPr>
        <w:t>(</w:t>
      </w:r>
      <w:proofErr w:type="gramEnd"/>
      <w:r>
        <w:rPr>
          <w:rFonts w:ascii="Arimo" w:eastAsia="Arimo" w:hAnsi="Arimo" w:cs="Arimo"/>
          <w:sz w:val="24"/>
          <w:szCs w:val="24"/>
        </w:rPr>
        <w:t>"%f\n", 5 / 2);</w:t>
      </w:r>
    </w:p>
    <w:p w:rsidR="00345430" w:rsidRDefault="00345430">
      <w:pPr>
        <w:bidi/>
        <w:spacing w:line="360" w:lineRule="auto"/>
        <w:jc w:val="both"/>
        <w:rPr>
          <w:ins w:id="1" w:author="Sz77" w:date="2020-11-21T20:39:00Z"/>
          <w:rFonts w:ascii="Arimo" w:eastAsia="Arimo" w:hAnsi="Arimo" w:cs="Times New Roman"/>
          <w:sz w:val="24"/>
          <w:szCs w:val="24"/>
          <w:rtl/>
        </w:rPr>
      </w:pPr>
      <w:ins w:id="2" w:author="Sz77" w:date="2020-11-21T20:33:00Z"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אז בגלל </w:t>
        </w:r>
        <w:proofErr w:type="spellStart"/>
        <w:r>
          <w:rPr>
            <w:rFonts w:ascii="Arimo" w:eastAsia="Arimo" w:hAnsi="Arimo" w:cs="Times New Roman" w:hint="cs"/>
            <w:sz w:val="24"/>
            <w:szCs w:val="24"/>
            <w:rtl/>
          </w:rPr>
          <w:t>שאנכנו</w:t>
        </w:r>
        <w:proofErr w:type="spellEnd"/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מנסים להדפיס </w:t>
        </w:r>
      </w:ins>
      <w:ins w:id="3" w:author="Sz77" w:date="2020-11-21T20:36:00Z">
        <w:r>
          <w:rPr>
            <w:rFonts w:ascii="Arimo" w:eastAsia="Arimo" w:hAnsi="Arimo" w:cs="Times New Roman" w:hint="cs"/>
            <w:sz w:val="24"/>
            <w:szCs w:val="24"/>
            <w:rtl/>
          </w:rPr>
          <w:t>פלוט</w:t>
        </w:r>
      </w:ins>
      <w:ins w:id="4" w:author="Sz77" w:date="2020-11-21T20:33:00Z"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מערך של </w:t>
        </w:r>
        <w:proofErr w:type="spellStart"/>
        <w:r>
          <w:rPr>
            <w:rFonts w:ascii="Arimo" w:eastAsia="Arimo" w:hAnsi="Arimo" w:cs="Times New Roman" w:hint="cs"/>
            <w:sz w:val="24"/>
            <w:szCs w:val="24"/>
            <w:rtl/>
          </w:rPr>
          <w:t>אינט</w:t>
        </w:r>
        <w:proofErr w:type="spellEnd"/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</w:t>
        </w:r>
      </w:ins>
      <w:ins w:id="5" w:author="Sz77" w:date="2020-11-21T20:36:00Z">
        <w:r>
          <w:rPr>
            <w:rFonts w:ascii="Arimo" w:eastAsia="Arimo" w:hAnsi="Arimo" w:cs="Times New Roman" w:hint="cs"/>
            <w:sz w:val="24"/>
            <w:szCs w:val="24"/>
            <w:rtl/>
          </w:rPr>
          <w:t>וזה גורם</w:t>
        </w:r>
      </w:ins>
      <w:ins w:id="6" w:author="Sz77" w:date="2020-11-21T20:34:00Z"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לזה התוכנה תדפיס את </w:t>
        </w:r>
        <w:proofErr w:type="spellStart"/>
        <w:r>
          <w:rPr>
            <w:rFonts w:ascii="Arimo" w:eastAsia="Arimo" w:hAnsi="Arimo" w:cs="Times New Roman" w:hint="cs"/>
            <w:sz w:val="24"/>
            <w:szCs w:val="24"/>
            <w:rtl/>
          </w:rPr>
          <w:t>הפלוט</w:t>
        </w:r>
        <w:proofErr w:type="spellEnd"/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האחרון </w:t>
        </w:r>
      </w:ins>
    </w:p>
    <w:p w:rsidR="00D40FFA" w:rsidDel="00345430" w:rsidRDefault="00345430" w:rsidP="00345430">
      <w:pPr>
        <w:bidi/>
        <w:spacing w:line="360" w:lineRule="auto"/>
        <w:rPr>
          <w:del w:id="7" w:author="Sz77" w:date="2020-11-21T20:31:00Z"/>
          <w:rFonts w:ascii="Arimo" w:eastAsia="Arimo" w:hAnsi="Arimo" w:cs="Arimo"/>
          <w:sz w:val="24"/>
          <w:szCs w:val="24"/>
          <w:highlight w:val="yellow"/>
        </w:rPr>
        <w:pPrChange w:id="8" w:author="Sz77" w:date="2020-11-21T20:39:00Z">
          <w:pPr>
            <w:bidi/>
            <w:spacing w:line="360" w:lineRule="auto"/>
          </w:pPr>
        </w:pPrChange>
      </w:pPr>
      <w:ins w:id="9" w:author="Sz77" w:date="2020-11-21T20:39:00Z"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דרכים לפתור להמיר את שני </w:t>
        </w:r>
        <w:proofErr w:type="spellStart"/>
        <w:r>
          <w:rPr>
            <w:rFonts w:ascii="Arimo" w:eastAsia="Arimo" w:hAnsi="Arimo" w:cs="Times New Roman" w:hint="cs"/>
            <w:sz w:val="24"/>
            <w:szCs w:val="24"/>
            <w:rtl/>
          </w:rPr>
          <w:t>המישתמים</w:t>
        </w:r>
        <w:proofErr w:type="spellEnd"/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לפלוט בעזרת </w:t>
        </w:r>
        <w:proofErr w:type="spellStart"/>
        <w:r>
          <w:rPr>
            <w:rFonts w:ascii="Arimo" w:eastAsia="Arimo" w:hAnsi="Arimo" w:cs="Times New Roman" w:hint="cs"/>
            <w:sz w:val="24"/>
            <w:szCs w:val="24"/>
            <w:rtl/>
          </w:rPr>
          <w:t>עשופה</w:t>
        </w:r>
        <w:proofErr w:type="spellEnd"/>
        <w:r>
          <w:rPr>
            <w:rFonts w:ascii="Arimo" w:eastAsia="Arimo" w:hAnsi="Arimo" w:cs="Times New Roman" w:hint="cs"/>
            <w:sz w:val="24"/>
            <w:szCs w:val="24"/>
            <w:rtl/>
          </w:rPr>
          <w:t xml:space="preserve"> ל.0 אחרי שני </w:t>
        </w:r>
      </w:ins>
      <w:ins w:id="10" w:author="Sz77" w:date="2020-11-21T20:40:00Z">
        <w:r w:rsidR="00F002A0">
          <w:rPr>
            <w:rFonts w:ascii="Arimo" w:eastAsia="Arimo" w:hAnsi="Arimo" w:cs="Times New Roman" w:hint="cs"/>
            <w:sz w:val="24"/>
            <w:szCs w:val="24"/>
            <w:rtl/>
          </w:rPr>
          <w:t>המ</w:t>
        </w:r>
      </w:ins>
      <w:ins w:id="11" w:author="Sz77" w:date="2020-11-21T20:42:00Z">
        <w:r w:rsidR="00F002A0">
          <w:rPr>
            <w:rFonts w:ascii="Arimo" w:eastAsia="Arimo" w:hAnsi="Arimo" w:cs="Times New Roman" w:hint="cs"/>
            <w:sz w:val="24"/>
            <w:szCs w:val="24"/>
            <w:rtl/>
          </w:rPr>
          <w:t xml:space="preserve">ספרים או </w:t>
        </w:r>
      </w:ins>
      <w:proofErr w:type="spellStart"/>
      <w:ins w:id="12" w:author="Sz77" w:date="2020-11-21T20:43:00Z">
        <w:r w:rsidR="00F002A0">
          <w:rPr>
            <w:rFonts w:ascii="Arimo" w:eastAsia="Arimo" w:hAnsi="Arimo" w:cs="Times New Roman" w:hint="cs"/>
            <w:sz w:val="24"/>
            <w:szCs w:val="24"/>
            <w:rtl/>
          </w:rPr>
          <w:t>לאוסיף</w:t>
        </w:r>
        <w:proofErr w:type="spellEnd"/>
        <w:r w:rsidR="00F002A0">
          <w:rPr>
            <w:rFonts w:ascii="Arimo" w:eastAsia="Arimo" w:hAnsi="Arimo" w:cs="Times New Roman" w:hint="cs"/>
            <w:sz w:val="24"/>
            <w:szCs w:val="24"/>
            <w:rtl/>
          </w:rPr>
          <w:t xml:space="preserve"> </w:t>
        </w:r>
        <w:r w:rsidR="00F002A0">
          <w:rPr>
            <w:rFonts w:ascii="Arimo" w:eastAsia="Arimo" w:hAnsi="Arimo" w:cs="Times New Roman"/>
            <w:sz w:val="24"/>
            <w:szCs w:val="24"/>
          </w:rPr>
          <w:t xml:space="preserve">(float) </w:t>
        </w:r>
      </w:ins>
      <w:bookmarkStart w:id="13" w:name="_GoBack"/>
      <w:bookmarkEnd w:id="13"/>
      <w:del w:id="14" w:author="Sz77" w:date="2020-11-21T20:31:00Z">
        <w:r w:rsidR="002D65B5" w:rsidDel="00345430">
          <w:rPr>
            <w:rFonts w:ascii="Arimo" w:eastAsia="Arimo" w:hAnsi="Arimo" w:cs="Times New Roman"/>
            <w:sz w:val="24"/>
            <w:szCs w:val="24"/>
            <w:rtl/>
          </w:rPr>
          <w:delText>הסבירו מדוע זה קורה</w:delText>
        </w:r>
        <w:r w:rsidR="002D65B5" w:rsidDel="00345430">
          <w:rPr>
            <w:rFonts w:ascii="Arimo" w:eastAsia="Arimo" w:hAnsi="Arimo" w:cs="Arimo"/>
            <w:sz w:val="24"/>
            <w:szCs w:val="24"/>
            <w:rtl/>
          </w:rPr>
          <w:delText xml:space="preserve">, </w:delText>
        </w:r>
        <w:r w:rsidR="002D65B5" w:rsidDel="00345430">
          <w:rPr>
            <w:rFonts w:ascii="Arimo" w:eastAsia="Arimo" w:hAnsi="Arimo" w:cs="Times New Roman"/>
            <w:sz w:val="24"/>
            <w:szCs w:val="24"/>
            <w:rtl/>
          </w:rPr>
          <w:delText>ומה ניתן לעשות כדי לקבל את הפלט הרצוי</w:delText>
        </w:r>
        <w:r w:rsidR="002D65B5" w:rsidDel="00345430">
          <w:rPr>
            <w:rFonts w:ascii="Arimo" w:eastAsia="Arimo" w:hAnsi="Arimo" w:cs="Arimo"/>
            <w:sz w:val="24"/>
            <w:szCs w:val="24"/>
            <w:rtl/>
          </w:rPr>
          <w:delText xml:space="preserve">? </w:delText>
        </w:r>
        <w:r w:rsidR="002D65B5" w:rsidDel="00345430">
          <w:rPr>
            <w:rFonts w:ascii="Arimo" w:eastAsia="Arimo" w:hAnsi="Arimo" w:cs="Times New Roman"/>
            <w:sz w:val="24"/>
            <w:szCs w:val="24"/>
            <w:rtl/>
          </w:rPr>
          <w:delText xml:space="preserve">הציעו לפחות </w:delText>
        </w:r>
        <w:r w:rsidR="002D65B5" w:rsidDel="00345430">
          <w:rPr>
            <w:rFonts w:ascii="Arimo" w:eastAsia="Arimo" w:hAnsi="Arimo" w:cs="Arimo"/>
            <w:sz w:val="24"/>
            <w:szCs w:val="24"/>
            <w:rtl/>
          </w:rPr>
          <w:delText xml:space="preserve">2 </w:delText>
        </w:r>
        <w:r w:rsidR="002D65B5" w:rsidDel="00345430">
          <w:rPr>
            <w:rFonts w:ascii="Arimo" w:eastAsia="Arimo" w:hAnsi="Arimo" w:cs="Times New Roman"/>
            <w:sz w:val="24"/>
            <w:szCs w:val="24"/>
            <w:rtl/>
          </w:rPr>
          <w:delText>דרכים שונות לתיקון</w:delText>
        </w:r>
        <w:r w:rsidR="002D65B5" w:rsidDel="00345430">
          <w:rPr>
            <w:rFonts w:ascii="Arimo" w:eastAsia="Arimo" w:hAnsi="Arimo" w:cs="Arimo"/>
            <w:sz w:val="24"/>
            <w:szCs w:val="24"/>
            <w:rtl/>
          </w:rPr>
          <w:delText>.</w:delText>
        </w:r>
      </w:del>
    </w:p>
    <w:p w:rsidR="00D40FFA" w:rsidRPr="00345430" w:rsidRDefault="00D40FFA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highlight w:val="yellow"/>
          <w:rtl/>
          <w:rPrChange w:id="15" w:author="Sz77" w:date="2020-11-21T20:31:00Z">
            <w:rPr>
              <w:rFonts w:ascii="Arimo" w:eastAsia="Arimo" w:hAnsi="Arimo" w:cs="Arimo" w:hint="cs"/>
              <w:sz w:val="24"/>
              <w:szCs w:val="24"/>
              <w:highlight w:val="yellow"/>
              <w:rtl/>
            </w:rPr>
          </w:rPrChange>
        </w:rPr>
      </w:pPr>
    </w:p>
    <w:p w:rsidR="00D40FFA" w:rsidRDefault="002D65B5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mo" w:eastAsia="Arimo" w:hAnsi="Arimo" w:cs="Arimo"/>
          <w:color w:val="6400E4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lastRenderedPageBreak/>
        <w:t>בהצלחה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>!</w:t>
      </w:r>
    </w:p>
    <w:sectPr w:rsidR="00D40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6A48"/>
    <w:multiLevelType w:val="multilevel"/>
    <w:tmpl w:val="289A0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56D25"/>
    <w:multiLevelType w:val="multilevel"/>
    <w:tmpl w:val="F6723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z77">
    <w15:presenceInfo w15:providerId="None" w15:userId="Sz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FA"/>
    <w:rsid w:val="00242193"/>
    <w:rsid w:val="002D65B5"/>
    <w:rsid w:val="003163C1"/>
    <w:rsid w:val="00345430"/>
    <w:rsid w:val="00780071"/>
    <w:rsid w:val="008E7612"/>
    <w:rsid w:val="00B52A48"/>
    <w:rsid w:val="00B6395C"/>
    <w:rsid w:val="00D40FFA"/>
    <w:rsid w:val="00F0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D6FF"/>
  <w15:docId w15:val="{5B738895-A168-4829-8659-CACD559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ledisplaymain">
    <w:name w:val="tile__display__main"/>
    <w:basedOn w:val="DefaultParagraphFont"/>
    <w:rsid w:val="0078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AB08-8ABB-48E1-9B9F-FDEC3EAA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Sz77</dc:creator>
  <cp:lastModifiedBy>Sz77</cp:lastModifiedBy>
  <cp:revision>3</cp:revision>
  <dcterms:created xsi:type="dcterms:W3CDTF">2020-11-20T22:12:00Z</dcterms:created>
  <dcterms:modified xsi:type="dcterms:W3CDTF">2020-11-21T18:45:00Z</dcterms:modified>
</cp:coreProperties>
</file>
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79F2" w:rsidRDefault="00C82FF3" w:rsidP="004879F2">
      <w:pPr>
        <w:bidi/>
        <w:ind w:left="6480"/>
        <w:rPr>
          <w:ins w:id="0" w:author="Sz77" w:date="2020-11-03T11:29:00Z"/>
        </w:rPr>
        <w:pPrChange w:id="1" w:author="Sz77" w:date="2020-11-03T11:29:00Z">
          <w:pPr>
            <w:ind w:left="6480"/>
          </w:pPr>
        </w:pPrChange>
      </w:pPr>
      <w:r>
        <w:rPr>
          <w:rFonts w:hint="cs"/>
          <w:rtl/>
        </w:rPr>
        <w:t xml:space="preserve">מגשימים שיעורי בית </w:t>
      </w:r>
    </w:p>
    <w:p w:rsidR="00274EFC" w:rsidRDefault="004879F2" w:rsidP="004879F2">
      <w:pPr>
        <w:bidi/>
        <w:ind w:left="6480"/>
        <w:rPr>
          <w:rtl/>
        </w:rPr>
        <w:pPrChange w:id="2" w:author="Sz77" w:date="2020-11-03T11:29:00Z">
          <w:pPr>
            <w:ind w:left="6480"/>
          </w:pPr>
        </w:pPrChange>
      </w:pPr>
      <w:proofErr w:type="spellStart"/>
      <w:ins w:id="3" w:author="Sz77" w:date="2020-11-03T11:24:00Z">
        <w:r>
          <w:rPr>
            <w:rFonts w:hint="cs"/>
            <w:rtl/>
          </w:rPr>
          <w:t>סטפאן</w:t>
        </w:r>
        <w:proofErr w:type="spellEnd"/>
        <w:r>
          <w:rPr>
            <w:rFonts w:hint="cs"/>
            <w:rtl/>
          </w:rPr>
          <w:t xml:space="preserve"> זלמן</w:t>
        </w:r>
      </w:ins>
    </w:p>
    <w:p w:rsidR="00C82FF3" w:rsidDel="004879F2" w:rsidRDefault="00C82FF3" w:rsidP="004879F2">
      <w:pPr>
        <w:bidi/>
        <w:ind w:left="6480"/>
        <w:rPr>
          <w:del w:id="4" w:author="Sz77" w:date="2020-11-03T11:23:00Z"/>
          <w:rtl/>
        </w:rPr>
        <w:pPrChange w:id="5" w:author="Sz77" w:date="2020-11-03T11:29:00Z">
          <w:pPr>
            <w:ind w:left="6480"/>
          </w:pPr>
        </w:pPrChange>
      </w:pPr>
      <w:r>
        <w:rPr>
          <w:rFonts w:hint="cs"/>
          <w:rtl/>
        </w:rPr>
        <w:t xml:space="preserve">משימה ראשונה ב </w:t>
      </w:r>
      <w:r>
        <w:rPr>
          <w:rFonts w:hint="cs"/>
        </w:rPr>
        <w:t>C</w:t>
      </w:r>
      <w:r>
        <w:rPr>
          <w:rFonts w:hint="cs"/>
          <w:rtl/>
        </w:rPr>
        <w:t xml:space="preserve"> </w:t>
      </w:r>
    </w:p>
    <w:p w:rsidR="004879F2" w:rsidRDefault="004879F2" w:rsidP="004879F2">
      <w:pPr>
        <w:bidi/>
        <w:rPr>
          <w:ins w:id="6" w:author="Sz77" w:date="2020-11-03T11:23:00Z"/>
          <w:rFonts w:hint="cs"/>
          <w:rtl/>
        </w:rPr>
        <w:pPrChange w:id="7" w:author="Sz77" w:date="2020-11-03T11:29:00Z">
          <w:pPr>
            <w:ind w:left="6480"/>
          </w:pPr>
        </w:pPrChange>
      </w:pPr>
    </w:p>
    <w:p w:rsidR="00C82FF3" w:rsidDel="004879F2" w:rsidRDefault="00A46598" w:rsidP="00A46598">
      <w:pPr>
        <w:bidi/>
        <w:rPr>
          <w:del w:id="8" w:author="Sz77" w:date="2020-11-03T11:23:00Z"/>
          <w:rFonts w:hint="cs"/>
          <w:rtl/>
        </w:rPr>
        <w:pPrChange w:id="9" w:author="Sz77" w:date="2020-11-03T11:30:00Z">
          <w:pPr>
            <w:ind w:left="6480"/>
          </w:pPr>
        </w:pPrChange>
      </w:pPr>
      <w:ins w:id="10" w:author="Sz77" w:date="2020-11-03T11:29:00Z">
        <w:r>
          <w:rPr>
            <w:rFonts w:hint="cs"/>
            <w:rtl/>
          </w:rPr>
          <w:t xml:space="preserve">שאלה </w:t>
        </w:r>
      </w:ins>
      <w:ins w:id="11" w:author="Sz77" w:date="2020-11-03T11:30:00Z">
        <w:r>
          <w:rPr>
            <w:rFonts w:hint="cs"/>
            <w:rtl/>
          </w:rPr>
          <w:t>1</w:t>
        </w:r>
      </w:ins>
    </w:p>
    <w:p w:rsidR="004879F2" w:rsidRDefault="004879F2" w:rsidP="00A46598">
      <w:pPr>
        <w:bidi/>
        <w:rPr>
          <w:ins w:id="12" w:author="Sz77" w:date="2020-11-03T11:29:00Z"/>
        </w:rPr>
        <w:pPrChange w:id="13" w:author="Sz77" w:date="2020-11-03T11:30:00Z">
          <w:pPr/>
        </w:pPrChange>
      </w:pPr>
    </w:p>
    <w:p w:rsidR="004879F2" w:rsidRDefault="00A46598" w:rsidP="004879F2">
      <w:pPr>
        <w:pStyle w:val="ListParagraph"/>
        <w:numPr>
          <w:ilvl w:val="0"/>
          <w:numId w:val="3"/>
        </w:numPr>
        <w:bidi/>
        <w:rPr>
          <w:ins w:id="14" w:author="Sz77" w:date="2020-11-03T11:24:00Z"/>
          <w:rtl/>
        </w:rPr>
        <w:pPrChange w:id="15" w:author="Sz77" w:date="2020-11-03T11:29:00Z">
          <w:pPr>
            <w:ind w:left="6480"/>
          </w:pPr>
        </w:pPrChange>
      </w:pPr>
      <w:ins w:id="16" w:author="Sz77" w:date="2020-11-03T11:29:00Z">
        <w:r w:rsidRPr="004879F2">
          <w:t>Command Prompt</w:t>
        </w:r>
      </w:ins>
    </w:p>
    <w:p w:rsidR="00C82FF3" w:rsidDel="004879F2" w:rsidRDefault="004879F2" w:rsidP="004879F2">
      <w:pPr>
        <w:pStyle w:val="ListParagraph"/>
        <w:numPr>
          <w:ilvl w:val="0"/>
          <w:numId w:val="3"/>
        </w:numPr>
        <w:bidi/>
        <w:rPr>
          <w:del w:id="17" w:author="Sz77" w:date="2020-11-03T11:23:00Z"/>
        </w:rPr>
        <w:pPrChange w:id="18" w:author="Sz77" w:date="2020-11-03T11:29:00Z">
          <w:pPr/>
        </w:pPrChange>
      </w:pPr>
      <w:ins w:id="19" w:author="Sz77" w:date="2020-11-03T11:24:00Z">
        <w:r>
          <w:rPr>
            <w:rFonts w:hint="cs"/>
            <w:rtl/>
          </w:rPr>
          <w:t xml:space="preserve">שורת הפקודה </w:t>
        </w:r>
      </w:ins>
      <w:ins w:id="20" w:author="Sz77" w:date="2020-11-03T11:25:00Z">
        <w:r>
          <w:rPr>
            <w:rFonts w:hint="cs"/>
            <w:rtl/>
          </w:rPr>
          <w:t xml:space="preserve">(תוכנה מובנת </w:t>
        </w:r>
        <w:proofErr w:type="spellStart"/>
        <w:r>
          <w:rPr>
            <w:rFonts w:hint="cs"/>
            <w:rtl/>
          </w:rPr>
          <w:t>בוינדוס</w:t>
        </w:r>
        <w:proofErr w:type="spellEnd"/>
        <w:r>
          <w:rPr>
            <w:rFonts w:hint="cs"/>
            <w:rtl/>
          </w:rPr>
          <w:t xml:space="preserve"> המאפשרת להריץ פקודות יחסית בסיסיות)</w:t>
        </w:r>
      </w:ins>
    </w:p>
    <w:p w:rsidR="004879F2" w:rsidRDefault="004879F2" w:rsidP="004879F2">
      <w:pPr>
        <w:pStyle w:val="ListParagraph"/>
        <w:numPr>
          <w:ilvl w:val="0"/>
          <w:numId w:val="3"/>
        </w:numPr>
        <w:bidi/>
        <w:rPr>
          <w:ins w:id="21" w:author="Sz77" w:date="2020-11-03T11:25:00Z"/>
          <w:rtl/>
        </w:rPr>
        <w:pPrChange w:id="22" w:author="Sz77" w:date="2020-11-03T11:29:00Z">
          <w:pPr>
            <w:ind w:left="6480"/>
          </w:pPr>
        </w:pPrChange>
      </w:pPr>
    </w:p>
    <w:p w:rsidR="00A46598" w:rsidRDefault="00A46598" w:rsidP="00A46598">
      <w:pPr>
        <w:bidi/>
        <w:rPr>
          <w:ins w:id="23" w:author="Sz77" w:date="2020-11-03T11:31:00Z"/>
          <w:rtl/>
        </w:rPr>
        <w:pPrChange w:id="24" w:author="Sz77" w:date="2020-11-03T11:31:00Z">
          <w:pPr/>
        </w:pPrChange>
      </w:pPr>
      <w:ins w:id="25" w:author="Sz77" w:date="2020-11-03T11:30:00Z">
        <w:r>
          <w:rPr>
            <w:rFonts w:hint="cs"/>
            <w:rtl/>
          </w:rPr>
          <w:t>שאלה 2</w:t>
        </w:r>
      </w:ins>
    </w:p>
    <w:p w:rsidR="00A46598" w:rsidRDefault="00A46598" w:rsidP="00A46598">
      <w:pPr>
        <w:pStyle w:val="ListParagraph"/>
        <w:numPr>
          <w:ilvl w:val="0"/>
          <w:numId w:val="5"/>
        </w:numPr>
        <w:bidi/>
        <w:rPr>
          <w:ins w:id="26" w:author="Sz77" w:date="2020-11-03T11:42:00Z"/>
        </w:rPr>
        <w:pPrChange w:id="27" w:author="Sz77" w:date="2020-11-03T11:32:00Z">
          <w:pPr/>
        </w:pPrChange>
      </w:pPr>
      <w:ins w:id="28" w:author="Sz77" w:date="2020-11-03T11:33:00Z">
        <w:r>
          <w:rPr>
            <w:rFonts w:hint="cs"/>
            <w:rtl/>
          </w:rPr>
          <w:t xml:space="preserve">הפקודה </w:t>
        </w:r>
        <w:proofErr w:type="spellStart"/>
        <w:r>
          <w:t>dir</w:t>
        </w:r>
        <w:proofErr w:type="spellEnd"/>
        <w:r>
          <w:t xml:space="preserve"> </w:t>
        </w:r>
      </w:ins>
      <w:ins w:id="29" w:author="Sz77" w:date="2020-11-03T11:34:00Z">
        <w:r>
          <w:rPr>
            <w:rFonts w:hint="cs"/>
            <w:rtl/>
          </w:rPr>
          <w:t>מציגה את כל הקבצים והתת תיקיות שנמצאות בתיקיה</w:t>
        </w:r>
      </w:ins>
      <w:ins w:id="30" w:author="Sz77" w:date="2020-11-03T11:43:00Z">
        <w:r w:rsidR="00001486">
          <w:rPr>
            <w:rFonts w:hint="cs"/>
            <w:rtl/>
          </w:rPr>
          <w:t>,</w:t>
        </w:r>
      </w:ins>
    </w:p>
    <w:p w:rsidR="00001486" w:rsidRDefault="00001486" w:rsidP="00001486">
      <w:pPr>
        <w:pStyle w:val="ListParagraph"/>
        <w:bidi/>
        <w:ind w:left="1800"/>
        <w:rPr>
          <w:ins w:id="31" w:author="Sz77" w:date="2020-11-03T11:43:00Z"/>
          <w:rtl/>
        </w:rPr>
        <w:pPrChange w:id="32" w:author="Sz77" w:date="2020-11-03T11:43:00Z">
          <w:pPr/>
        </w:pPrChange>
      </w:pPr>
      <w:ins w:id="33" w:author="Sz77" w:date="2020-11-03T11:43:00Z">
        <w:r>
          <w:rPr>
            <w:rFonts w:hint="cs"/>
            <w:rtl/>
          </w:rPr>
          <w:t>התאריך והזמן שבוא שונו פעם אחרונה ואת הגודל והסיומת</w:t>
        </w:r>
      </w:ins>
    </w:p>
    <w:p w:rsidR="00001486" w:rsidRDefault="00001486" w:rsidP="00001486">
      <w:pPr>
        <w:pStyle w:val="ListParagraph"/>
        <w:bidi/>
        <w:ind w:left="1800"/>
        <w:rPr>
          <w:ins w:id="34" w:author="Sz77" w:date="2020-11-03T11:54:00Z"/>
          <w:rtl/>
        </w:rPr>
        <w:pPrChange w:id="35" w:author="Sz77" w:date="2020-11-03T11:50:00Z">
          <w:pPr/>
        </w:pPrChange>
      </w:pPr>
      <w:ins w:id="36" w:author="Sz77" w:date="2020-11-03T11:49:00Z">
        <w:r>
          <w:rPr>
            <w:rFonts w:hint="cs"/>
            <w:rtl/>
          </w:rPr>
          <w:t>ובנוסף את</w:t>
        </w:r>
      </w:ins>
      <w:ins w:id="37" w:author="Sz77" w:date="2020-11-03T11:51:00Z">
        <w:r>
          <w:rPr>
            <w:rFonts w:hint="cs"/>
            <w:rtl/>
          </w:rPr>
          <w:t xml:space="preserve"> </w:t>
        </w:r>
      </w:ins>
      <w:ins w:id="38" w:author="Sz77" w:date="2020-11-03T11:50:00Z">
        <w:r>
          <w:rPr>
            <w:rFonts w:hint="cs"/>
            <w:rtl/>
          </w:rPr>
          <w:t xml:space="preserve">הכותרת של הזיכרון , המספר הסידורי </w:t>
        </w:r>
      </w:ins>
      <w:ins w:id="39" w:author="Sz77" w:date="2020-11-03T11:51:00Z">
        <w:r>
          <w:rPr>
            <w:rFonts w:hint="cs"/>
            <w:rtl/>
          </w:rPr>
          <w:t>, המקום שזה תופס בביטים(</w:t>
        </w:r>
        <w:r>
          <w:rPr>
            <w:rFonts w:hint="cs"/>
          </w:rPr>
          <w:t>BYTE</w:t>
        </w:r>
        <w:r>
          <w:rPr>
            <w:rFonts w:hint="cs"/>
            <w:rtl/>
          </w:rPr>
          <w:t>)</w:t>
        </w:r>
      </w:ins>
      <w:ins w:id="40" w:author="Sz77" w:date="2020-11-03T11:52:00Z">
        <w:r>
          <w:rPr>
            <w:rFonts w:hint="cs"/>
            <w:rtl/>
          </w:rPr>
          <w:t xml:space="preserve"> המספר הכולל של התת תיקיות והמקום הפני על הכונן</w:t>
        </w:r>
      </w:ins>
    </w:p>
    <w:p w:rsidR="00001486" w:rsidRDefault="00D54D10" w:rsidP="00D54D10">
      <w:pPr>
        <w:pStyle w:val="ListParagraph"/>
        <w:numPr>
          <w:ilvl w:val="0"/>
          <w:numId w:val="5"/>
        </w:numPr>
        <w:bidi/>
        <w:rPr>
          <w:ins w:id="41" w:author="Sz77" w:date="2020-11-03T11:31:00Z"/>
          <w:rFonts w:hint="cs"/>
          <w:rtl/>
        </w:rPr>
        <w:pPrChange w:id="42" w:author="Sz77" w:date="2020-11-03T11:54:00Z">
          <w:pPr/>
        </w:pPrChange>
      </w:pPr>
      <w:ins w:id="43" w:author="Sz77" w:date="2020-11-03T11:54:00Z">
        <w:r>
          <w:rPr>
            <w:rFonts w:hint="cs"/>
            <w:rtl/>
          </w:rPr>
          <w:t xml:space="preserve">לא </w:t>
        </w:r>
        <w:proofErr w:type="spellStart"/>
        <w:r>
          <w:rPr>
            <w:rFonts w:hint="cs"/>
            <w:rtl/>
          </w:rPr>
          <w:t>לא</w:t>
        </w:r>
        <w:proofErr w:type="spellEnd"/>
        <w:r>
          <w:rPr>
            <w:rFonts w:hint="cs"/>
            <w:rtl/>
          </w:rPr>
          <w:t xml:space="preserve"> כל מה שהפקודה מראה נמצא בתיקיה</w:t>
        </w:r>
      </w:ins>
      <w:ins w:id="44" w:author="Sz77" w:date="2020-11-03T12:06:00Z">
        <w:r w:rsidR="001B0878">
          <w:rPr>
            <w:rFonts w:hint="cs"/>
            <w:rtl/>
          </w:rPr>
          <w:t xml:space="preserve"> כי בתיקיה לא רואים קבצי מערכת</w:t>
        </w:r>
      </w:ins>
    </w:p>
    <w:p w:rsidR="00A46598" w:rsidRDefault="00D54D10" w:rsidP="00D54D10">
      <w:pPr>
        <w:bidi/>
        <w:rPr>
          <w:ins w:id="45" w:author="Sz77" w:date="2020-11-03T12:02:00Z"/>
          <w:rFonts w:hint="cs"/>
          <w:rtl/>
        </w:rPr>
        <w:pPrChange w:id="46" w:author="Sz77" w:date="2020-11-03T12:01:00Z">
          <w:pPr/>
        </w:pPrChange>
      </w:pPr>
      <w:ins w:id="47" w:author="Sz77" w:date="2020-11-03T12:02:00Z">
        <w:r>
          <w:rPr>
            <w:rFonts w:hint="cs"/>
            <w:rtl/>
          </w:rPr>
          <w:t>שאלה 3</w:t>
        </w:r>
      </w:ins>
    </w:p>
    <w:p w:rsidR="00D54D10" w:rsidRDefault="001B0878" w:rsidP="00D54D10">
      <w:pPr>
        <w:pStyle w:val="ListParagraph"/>
        <w:numPr>
          <w:ilvl w:val="0"/>
          <w:numId w:val="6"/>
        </w:numPr>
        <w:bidi/>
        <w:rPr>
          <w:ins w:id="48" w:author="Sz77" w:date="2020-11-03T12:05:00Z"/>
          <w:rFonts w:hint="cs"/>
        </w:rPr>
        <w:pPrChange w:id="49" w:author="Sz77" w:date="2020-11-03T12:02:00Z">
          <w:pPr/>
        </w:pPrChange>
      </w:pPr>
      <w:ins w:id="50" w:author="Sz77" w:date="2020-11-03T12:04:00Z">
        <w:r>
          <w:rPr>
            <w:rFonts w:hint="cs"/>
            <w:rtl/>
          </w:rPr>
          <w:t xml:space="preserve">הפקודה </w:t>
        </w:r>
        <w:r>
          <w:t>cd ..</w:t>
        </w:r>
      </w:ins>
      <w:ins w:id="51" w:author="Sz77" w:date="2020-11-03T12:05:00Z">
        <w:r>
          <w:rPr>
            <w:rFonts w:hint="cs"/>
            <w:rtl/>
          </w:rPr>
          <w:t xml:space="preserve"> חוזרת תיקיה אחת אחורה</w:t>
        </w:r>
      </w:ins>
      <w:ins w:id="52" w:author="Sz77" w:date="2020-11-03T12:07:00Z">
        <w:r>
          <w:rPr>
            <w:rFonts w:hint="cs"/>
            <w:rtl/>
          </w:rPr>
          <w:t xml:space="preserve"> (לתיקיה </w:t>
        </w:r>
        <w:proofErr w:type="spellStart"/>
        <w:r>
          <w:rPr>
            <w:rFonts w:hint="cs"/>
            <w:rtl/>
          </w:rPr>
          <w:t>שהתיקיה</w:t>
        </w:r>
        <w:proofErr w:type="spellEnd"/>
        <w:r>
          <w:rPr>
            <w:rFonts w:hint="cs"/>
            <w:rtl/>
          </w:rPr>
          <w:t xml:space="preserve"> נמצאת בה)</w:t>
        </w:r>
      </w:ins>
    </w:p>
    <w:p w:rsidR="001B0878" w:rsidRDefault="001B0878" w:rsidP="001B0878">
      <w:pPr>
        <w:pStyle w:val="ListParagraph"/>
        <w:numPr>
          <w:ilvl w:val="0"/>
          <w:numId w:val="6"/>
        </w:numPr>
        <w:bidi/>
        <w:rPr>
          <w:ins w:id="53" w:author="Sz77" w:date="2020-11-03T12:06:00Z"/>
        </w:rPr>
        <w:pPrChange w:id="54" w:author="Sz77" w:date="2020-11-03T12:07:00Z">
          <w:pPr/>
        </w:pPrChange>
      </w:pPr>
      <w:ins w:id="55" w:author="Sz77" w:date="2020-11-03T12:05:00Z">
        <w:r>
          <w:rPr>
            <w:rFonts w:hint="cs"/>
            <w:rtl/>
          </w:rPr>
          <w:t xml:space="preserve">הפקודה </w:t>
        </w:r>
        <w:r>
          <w:t xml:space="preserve">cd ../.. </w:t>
        </w:r>
        <w:r>
          <w:rPr>
            <w:rFonts w:hint="cs"/>
            <w:rtl/>
          </w:rPr>
          <w:t>חוזרת 2 תיקיות אחורה</w:t>
        </w:r>
      </w:ins>
      <w:ins w:id="56" w:author="Sz77" w:date="2020-11-03T12:07:00Z">
        <w:r>
          <w:rPr>
            <w:rFonts w:hint="cs"/>
            <w:rtl/>
          </w:rPr>
          <w:t xml:space="preserve"> (לתיקיה אחד לפי </w:t>
        </w:r>
        <w:proofErr w:type="spellStart"/>
        <w:r>
          <w:rPr>
            <w:rFonts w:hint="cs"/>
            <w:rtl/>
          </w:rPr>
          <w:t>התיקיה</w:t>
        </w:r>
        <w:proofErr w:type="spellEnd"/>
        <w:r>
          <w:rPr>
            <w:rFonts w:hint="cs"/>
            <w:rtl/>
          </w:rPr>
          <w:t xml:space="preserve"> שזאת נמצאת בה)</w:t>
        </w:r>
      </w:ins>
    </w:p>
    <w:p w:rsidR="001B0878" w:rsidRDefault="001B0878" w:rsidP="001B0878">
      <w:pPr>
        <w:pStyle w:val="ListParagraph"/>
        <w:numPr>
          <w:ilvl w:val="0"/>
          <w:numId w:val="6"/>
        </w:numPr>
        <w:bidi/>
        <w:rPr>
          <w:ins w:id="57" w:author="Sz77" w:date="2020-11-03T12:02:00Z"/>
          <w:rFonts w:hint="cs"/>
          <w:rtl/>
        </w:rPr>
        <w:pPrChange w:id="58" w:author="Sz77" w:date="2020-11-03T12:06:00Z">
          <w:pPr/>
        </w:pPrChange>
      </w:pPr>
      <w:ins w:id="59" w:author="Sz77" w:date="2020-11-03T12:06:00Z">
        <w:r>
          <w:rPr>
            <w:rFonts w:hint="cs"/>
            <w:rtl/>
          </w:rPr>
          <w:t xml:space="preserve">הפקודה </w:t>
        </w:r>
        <w:r>
          <w:t xml:space="preserve">cd../../.. </w:t>
        </w:r>
        <w:r>
          <w:rPr>
            <w:rFonts w:hint="cs"/>
            <w:rtl/>
          </w:rPr>
          <w:t xml:space="preserve">חוזרת 3 תיקיות אחורה </w:t>
        </w:r>
      </w:ins>
      <w:ins w:id="60" w:author="Sz77" w:date="2020-11-03T12:08:00Z">
        <w:r>
          <w:rPr>
            <w:rFonts w:hint="cs"/>
            <w:rtl/>
          </w:rPr>
          <w:t xml:space="preserve">(ל2 תיקיות לפני </w:t>
        </w:r>
        <w:proofErr w:type="spellStart"/>
        <w:r>
          <w:rPr>
            <w:rFonts w:hint="cs"/>
            <w:rtl/>
          </w:rPr>
          <w:t>התיקיה</w:t>
        </w:r>
        <w:proofErr w:type="spellEnd"/>
        <w:r>
          <w:rPr>
            <w:rFonts w:hint="cs"/>
            <w:rtl/>
          </w:rPr>
          <w:t xml:space="preserve"> נמצאת בה</w:t>
        </w:r>
      </w:ins>
    </w:p>
    <w:p w:rsidR="001B0878" w:rsidRDefault="001B0878" w:rsidP="001B0878">
      <w:pPr>
        <w:bidi/>
        <w:rPr>
          <w:ins w:id="61" w:author="Sz77" w:date="2020-11-03T12:09:00Z"/>
          <w:rFonts w:hint="cs"/>
          <w:rtl/>
        </w:rPr>
        <w:pPrChange w:id="62" w:author="Sz77" w:date="2020-11-03T12:09:00Z">
          <w:pPr/>
        </w:pPrChange>
      </w:pPr>
      <w:ins w:id="63" w:author="Sz77" w:date="2020-11-03T12:09:00Z">
        <w:r>
          <w:rPr>
            <w:rFonts w:hint="cs"/>
            <w:rtl/>
          </w:rPr>
          <w:t xml:space="preserve">שאלה 4 </w:t>
        </w:r>
      </w:ins>
    </w:p>
    <w:p w:rsidR="001B0878" w:rsidRPr="002C32E5" w:rsidRDefault="001B0878" w:rsidP="001B0878">
      <w:pPr>
        <w:pStyle w:val="ListParagraph"/>
        <w:numPr>
          <w:ilvl w:val="0"/>
          <w:numId w:val="8"/>
        </w:numPr>
        <w:bidi/>
        <w:rPr>
          <w:ins w:id="64" w:author="Sz77" w:date="2020-11-03T12:16:00Z"/>
          <w:rStyle w:val="Emphasis"/>
          <w:i w:val="0"/>
          <w:iCs w:val="0"/>
          <w:rPrChange w:id="65" w:author="Sz77" w:date="2020-11-03T12:16:00Z">
            <w:rPr>
              <w:ins w:id="66" w:author="Sz77" w:date="2020-11-03T12:16:00Z"/>
              <w:rStyle w:val="Emphasis"/>
              <w:rtl/>
            </w:rPr>
          </w:rPrChange>
        </w:rPr>
        <w:pPrChange w:id="67" w:author="Sz77" w:date="2020-11-03T12:11:00Z">
          <w:pPr/>
        </w:pPrChange>
      </w:pPr>
      <w:ins w:id="68" w:author="Sz77" w:date="2020-11-03T12:11:00Z">
        <w:r>
          <w:rPr>
            <w:rFonts w:hint="cs"/>
            <w:rtl/>
          </w:rPr>
          <w:t xml:space="preserve">ראשי התיבות </w:t>
        </w:r>
        <w:r>
          <w:rPr>
            <w:rStyle w:val="Emphasis"/>
          </w:rPr>
          <w:t>Change Directory</w:t>
        </w:r>
        <w:r>
          <w:rPr>
            <w:rStyle w:val="Emphasis"/>
            <w:rFonts w:hint="cs"/>
            <w:rtl/>
          </w:rPr>
          <w:t xml:space="preserve"> או בעברית </w:t>
        </w:r>
      </w:ins>
      <w:ins w:id="69" w:author="Sz77" w:date="2020-11-03T12:12:00Z">
        <w:r>
          <w:rPr>
            <w:rStyle w:val="Emphasis"/>
            <w:rFonts w:hint="cs"/>
            <w:rtl/>
          </w:rPr>
          <w:t>החלף</w:t>
        </w:r>
        <w:r>
          <w:rPr>
            <w:rStyle w:val="Emphasis"/>
          </w:rPr>
          <w:t>/</w:t>
        </w:r>
        <w:r w:rsidR="002C32E5">
          <w:rPr>
            <w:rStyle w:val="Emphasis"/>
            <w:rFonts w:hint="cs"/>
            <w:rtl/>
          </w:rPr>
          <w:t xml:space="preserve">עבור </w:t>
        </w:r>
      </w:ins>
    </w:p>
    <w:p w:rsidR="002C32E5" w:rsidRPr="002C32E5" w:rsidRDefault="002C32E5" w:rsidP="002C32E5">
      <w:pPr>
        <w:pStyle w:val="ListParagraph"/>
        <w:numPr>
          <w:ilvl w:val="0"/>
          <w:numId w:val="8"/>
        </w:numPr>
        <w:bidi/>
        <w:rPr>
          <w:ins w:id="70" w:author="Sz77" w:date="2020-11-03T12:16:00Z"/>
          <w:rStyle w:val="Emphasis"/>
          <w:rFonts w:hint="cs"/>
          <w:i w:val="0"/>
          <w:iCs w:val="0"/>
          <w:rPrChange w:id="71" w:author="Sz77" w:date="2020-11-03T12:17:00Z">
            <w:rPr>
              <w:ins w:id="72" w:author="Sz77" w:date="2020-11-03T12:16:00Z"/>
              <w:rStyle w:val="Emphasis"/>
              <w:rFonts w:hint="cs"/>
              <w:rtl/>
            </w:rPr>
          </w:rPrChange>
        </w:rPr>
        <w:pPrChange w:id="73" w:author="Sz77" w:date="2020-11-03T12:16:00Z">
          <w:pPr/>
        </w:pPrChange>
      </w:pPr>
      <w:ins w:id="74" w:author="Sz77" w:date="2020-11-03T12:16:00Z">
        <w:r>
          <w:rPr>
            <w:rStyle w:val="Emphasis"/>
            <w:rFonts w:hint="cs"/>
            <w:rtl/>
          </w:rPr>
          <w:t>זאת פקודה שמשמשת למעבר בין תיקיות</w:t>
        </w:r>
      </w:ins>
    </w:p>
    <w:p w:rsidR="002C32E5" w:rsidRPr="002C32E5" w:rsidRDefault="002C32E5" w:rsidP="002C32E5">
      <w:pPr>
        <w:pStyle w:val="ListParagraph"/>
        <w:numPr>
          <w:ilvl w:val="0"/>
          <w:numId w:val="8"/>
        </w:numPr>
        <w:bidi/>
        <w:rPr>
          <w:ins w:id="75" w:author="Sz77" w:date="2020-11-03T12:22:00Z"/>
          <w:rStyle w:val="Emphasis"/>
          <w:rFonts w:hint="cs"/>
          <w:i w:val="0"/>
          <w:iCs w:val="0"/>
          <w:rPrChange w:id="76" w:author="Sz77" w:date="2020-11-03T12:22:00Z">
            <w:rPr>
              <w:ins w:id="77" w:author="Sz77" w:date="2020-11-03T12:22:00Z"/>
              <w:rStyle w:val="Emphasis"/>
              <w:rFonts w:hint="cs"/>
              <w:rtl/>
            </w:rPr>
          </w:rPrChange>
        </w:rPr>
        <w:pPrChange w:id="78" w:author="Sz77" w:date="2020-11-03T12:19:00Z">
          <w:pPr/>
        </w:pPrChange>
      </w:pPr>
      <w:proofErr w:type="spellStart"/>
      <w:ins w:id="79" w:author="Sz77" w:date="2020-11-03T12:17:00Z">
        <w:r>
          <w:rPr>
            <w:rStyle w:val="Emphasis"/>
            <w:rFonts w:hint="cs"/>
            <w:rtl/>
          </w:rPr>
          <w:t>התיקיה</w:t>
        </w:r>
      </w:ins>
      <w:proofErr w:type="spellEnd"/>
      <w:ins w:id="80" w:author="Sz77" w:date="2020-11-03T12:18:00Z">
        <w:r>
          <w:rPr>
            <w:rStyle w:val="Emphasis"/>
          </w:rPr>
          <w:t>/</w:t>
        </w:r>
        <w:r>
          <w:rPr>
            <w:rStyle w:val="Emphasis"/>
            <w:rFonts w:hint="cs"/>
            <w:rtl/>
          </w:rPr>
          <w:t>הדרך לתיקיה לא נמצא</w:t>
        </w:r>
      </w:ins>
      <w:ins w:id="81" w:author="Sz77" w:date="2020-11-03T12:19:00Z">
        <w:r>
          <w:rPr>
            <w:rStyle w:val="Emphasis"/>
            <w:rFonts w:hint="cs"/>
            <w:rtl/>
          </w:rPr>
          <w:t xml:space="preserve">ה </w:t>
        </w:r>
        <w:proofErr w:type="spellStart"/>
        <w:r>
          <w:rPr>
            <w:rStyle w:val="Emphasis"/>
            <w:rFonts w:hint="cs"/>
            <w:rtl/>
          </w:rPr>
          <w:t>התיקיה</w:t>
        </w:r>
        <w:proofErr w:type="spellEnd"/>
        <w:r>
          <w:rPr>
            <w:rStyle w:val="Emphasis"/>
            <w:rFonts w:hint="cs"/>
            <w:rtl/>
          </w:rPr>
          <w:t xml:space="preserve"> לא </w:t>
        </w:r>
        <w:proofErr w:type="spellStart"/>
        <w:r>
          <w:rPr>
            <w:rStyle w:val="Emphasis"/>
            <w:rFonts w:hint="cs"/>
            <w:rtl/>
          </w:rPr>
          <w:t>קיימית</w:t>
        </w:r>
      </w:ins>
      <w:proofErr w:type="spellEnd"/>
      <w:ins w:id="82" w:author="Sz77" w:date="2020-11-03T12:20:00Z">
        <w:r>
          <w:rPr>
            <w:rStyle w:val="Emphasis"/>
          </w:rPr>
          <w:t xml:space="preserve">/ </w:t>
        </w:r>
        <w:r>
          <w:rPr>
            <w:rStyle w:val="Emphasis"/>
            <w:rFonts w:hint="cs"/>
            <w:rtl/>
          </w:rPr>
          <w:t xml:space="preserve"> שגיאת כתיב בשם בתיקיה</w:t>
        </w:r>
      </w:ins>
      <w:ins w:id="83" w:author="Sz77" w:date="2020-11-03T12:21:00Z">
        <w:r>
          <w:rPr>
            <w:rStyle w:val="Emphasis"/>
          </w:rPr>
          <w:t>/</w:t>
        </w:r>
        <w:proofErr w:type="spellStart"/>
        <w:r>
          <w:rPr>
            <w:rStyle w:val="Emphasis"/>
            <w:rFonts w:hint="cs"/>
            <w:rtl/>
          </w:rPr>
          <w:t>התיקיה</w:t>
        </w:r>
        <w:proofErr w:type="spellEnd"/>
        <w:r>
          <w:rPr>
            <w:rStyle w:val="Emphasis"/>
            <w:rFonts w:hint="cs"/>
            <w:rtl/>
          </w:rPr>
          <w:t xml:space="preserve"> לא נמצאת בתיקיה הקודמת</w:t>
        </w:r>
      </w:ins>
      <w:ins w:id="84" w:author="Sz77" w:date="2020-11-03T12:22:00Z">
        <w:r>
          <w:rPr>
            <w:rStyle w:val="Emphasis"/>
            <w:rFonts w:hint="cs"/>
            <w:rtl/>
          </w:rPr>
          <w:t xml:space="preserve"> </w:t>
        </w:r>
      </w:ins>
    </w:p>
    <w:p w:rsidR="002C32E5" w:rsidRDefault="002C32E5" w:rsidP="002C32E5">
      <w:pPr>
        <w:pStyle w:val="ListParagraph"/>
        <w:numPr>
          <w:ilvl w:val="0"/>
          <w:numId w:val="8"/>
        </w:numPr>
        <w:bidi/>
        <w:rPr>
          <w:ins w:id="85" w:author="Sz77" w:date="2020-11-03T12:24:00Z"/>
        </w:rPr>
        <w:pPrChange w:id="86" w:author="Sz77" w:date="2020-11-03T12:22:00Z">
          <w:pPr/>
        </w:pPrChange>
      </w:pPr>
      <w:ins w:id="87" w:author="Sz77" w:date="2020-11-03T12:23:00Z">
        <w:r w:rsidRPr="002C32E5">
          <w:t>Directory</w:t>
        </w:r>
        <w:r>
          <w:rPr>
            <w:rFonts w:hint="cs"/>
            <w:rtl/>
          </w:rPr>
          <w:t xml:space="preserve"> או בעברית תיקיה</w:t>
        </w:r>
      </w:ins>
    </w:p>
    <w:p w:rsidR="002C32E5" w:rsidRDefault="002C32E5" w:rsidP="002C32E5">
      <w:pPr>
        <w:pStyle w:val="ListParagraph"/>
        <w:numPr>
          <w:ilvl w:val="0"/>
          <w:numId w:val="8"/>
        </w:numPr>
        <w:bidi/>
        <w:rPr>
          <w:ins w:id="88" w:author="Sz77" w:date="2020-11-03T11:30:00Z"/>
          <w:rFonts w:hint="cs"/>
          <w:rtl/>
        </w:rPr>
        <w:pPrChange w:id="89" w:author="Sz77" w:date="2020-11-03T12:27:00Z">
          <w:pPr/>
        </w:pPrChange>
      </w:pPr>
      <w:ins w:id="90" w:author="Sz77" w:date="2020-11-03T12:24:00Z">
        <w:r>
          <w:t>cd</w:t>
        </w:r>
        <w:proofErr w:type="gramStart"/>
        <w:r>
          <w:t xml:space="preserve"> ..</w:t>
        </w:r>
        <w:proofErr w:type="gramEnd"/>
        <w:r>
          <w:t xml:space="preserve"> </w:t>
        </w:r>
        <w:r>
          <w:rPr>
            <w:rFonts w:hint="cs"/>
            <w:rtl/>
          </w:rPr>
          <w:t xml:space="preserve"> מחזירה לתיקיה לפני מכל תיקיה   </w:t>
        </w:r>
      </w:ins>
      <w:ins w:id="91" w:author="Sz77" w:date="2020-11-03T12:25:00Z">
        <w:r>
          <w:rPr>
            <w:rFonts w:ascii="Arial" w:hAnsi="Arial" w:cs="Arial"/>
            <w:color w:val="000000"/>
          </w:rPr>
          <w:t xml:space="preserve">cd </w:t>
        </w:r>
        <w:proofErr w:type="spellStart"/>
        <w:r>
          <w:rPr>
            <w:rFonts w:ascii="Arial" w:hAnsi="Arial" w:cs="Arial"/>
            <w:color w:val="000000"/>
          </w:rPr>
          <w:t>Magshimim</w:t>
        </w:r>
        <w:proofErr w:type="spellEnd"/>
        <w:r>
          <w:rPr>
            <w:rFonts w:ascii="Arial" w:hAnsi="Arial" w:cs="Arial" w:hint="cs"/>
            <w:color w:val="000000"/>
            <w:rtl/>
          </w:rPr>
          <w:t xml:space="preserve"> מתקדמת </w:t>
        </w:r>
        <w:proofErr w:type="spellStart"/>
        <w:r>
          <w:rPr>
            <w:rFonts w:ascii="Arial" w:hAnsi="Arial" w:cs="Arial" w:hint="cs"/>
            <w:color w:val="000000"/>
            <w:rtl/>
          </w:rPr>
          <w:t>מהתיקיה</w:t>
        </w:r>
        <w:proofErr w:type="spellEnd"/>
        <w:r>
          <w:rPr>
            <w:rFonts w:ascii="Arial" w:hAnsi="Arial" w:cs="Arial" w:hint="cs"/>
            <w:color w:val="000000"/>
            <w:rtl/>
          </w:rPr>
          <w:t xml:space="preserve"> לפני לתיקיה ספציפית בשם </w:t>
        </w:r>
      </w:ins>
      <w:ins w:id="92" w:author="Sz77" w:date="2020-11-03T12:27:00Z">
        <w:r>
          <w:rPr>
            <w:rFonts w:ascii="Arial" w:hAnsi="Arial" w:cs="Arial" w:hint="cs"/>
            <w:color w:val="000000"/>
            <w:rtl/>
          </w:rPr>
          <w:t xml:space="preserve"> </w:t>
        </w:r>
      </w:ins>
      <w:proofErr w:type="spellStart"/>
      <w:ins w:id="93" w:author="Sz77" w:date="2020-11-03T12:26:00Z">
        <w:r w:rsidRPr="002C32E5">
          <w:rPr>
            <w:rFonts w:ascii="Arial" w:hAnsi="Arial" w:cs="Arial"/>
            <w:color w:val="000000"/>
            <w:rPrChange w:id="94" w:author="Sz77" w:date="2020-11-03T12:27:00Z">
              <w:rPr/>
            </w:rPrChange>
          </w:rPr>
          <w:t>Magshimim</w:t>
        </w:r>
      </w:ins>
      <w:proofErr w:type="spellEnd"/>
    </w:p>
    <w:p w:rsidR="00E0008E" w:rsidRDefault="00472346" w:rsidP="00E0008E">
      <w:pPr>
        <w:bidi/>
        <w:rPr>
          <w:ins w:id="95" w:author="Sz77" w:date="2020-11-03T12:40:00Z"/>
          <w:rtl/>
        </w:rPr>
        <w:pPrChange w:id="96" w:author="Sz77" w:date="2020-11-03T12:40:00Z">
          <w:pPr/>
        </w:pPrChange>
      </w:pPr>
      <w:ins w:id="97" w:author="Sz77" w:date="2020-11-03T12:27:00Z">
        <w:r>
          <w:rPr>
            <w:rFonts w:hint="cs"/>
            <w:rtl/>
          </w:rPr>
          <w:t>שאלה 5</w:t>
        </w:r>
      </w:ins>
    </w:p>
    <w:p w:rsidR="00472346" w:rsidRDefault="00472346" w:rsidP="00E0008E">
      <w:pPr>
        <w:bidi/>
        <w:rPr>
          <w:ins w:id="98" w:author="Sz77" w:date="2020-11-03T12:37:00Z"/>
          <w:rFonts w:hint="cs"/>
        </w:rPr>
        <w:pPrChange w:id="99" w:author="Sz77" w:date="2020-11-03T12:40:00Z">
          <w:pPr/>
        </w:pPrChange>
      </w:pPr>
    </w:p>
    <w:p w:rsidR="00E0008E" w:rsidRDefault="00E0008E" w:rsidP="00E0008E">
      <w:pPr>
        <w:pStyle w:val="ListParagraph"/>
        <w:numPr>
          <w:ilvl w:val="0"/>
          <w:numId w:val="10"/>
        </w:numPr>
        <w:bidi/>
        <w:rPr>
          <w:ins w:id="100" w:author="Sz77" w:date="2020-11-03T12:40:00Z"/>
        </w:rPr>
        <w:pPrChange w:id="101" w:author="Sz77" w:date="2020-11-03T12:37:00Z">
          <w:pPr/>
        </w:pPrChange>
      </w:pPr>
      <w:ins w:id="102" w:author="Sz77" w:date="2020-11-03T12:41:00Z">
        <w:r>
          <w:rPr>
            <w:rFonts w:hint="cs"/>
            <w:rtl/>
          </w:rPr>
          <w:t xml:space="preserve">הפקודה </w:t>
        </w:r>
        <w:r>
          <w:t>color</w:t>
        </w:r>
        <w:r>
          <w:rPr>
            <w:rFonts w:hint="cs"/>
            <w:rtl/>
          </w:rPr>
          <w:t xml:space="preserve"> משנה את הצבע של ה </w:t>
        </w:r>
        <w:r>
          <w:rPr>
            <w:rFonts w:hint="cs"/>
          </w:rPr>
          <w:t>CMD</w:t>
        </w:r>
        <w:r>
          <w:rPr>
            <w:rFonts w:hint="cs"/>
            <w:rtl/>
          </w:rPr>
          <w:t xml:space="preserve"> והטקסט</w:t>
        </w:r>
      </w:ins>
    </w:p>
    <w:p w:rsidR="00E0008E" w:rsidRDefault="00E0008E" w:rsidP="00E0008E">
      <w:pPr>
        <w:pStyle w:val="ListParagraph"/>
        <w:numPr>
          <w:ilvl w:val="0"/>
          <w:numId w:val="10"/>
        </w:numPr>
        <w:bidi/>
        <w:rPr>
          <w:ins w:id="103" w:author="Sz77" w:date="2020-11-03T12:34:00Z"/>
        </w:rPr>
        <w:pPrChange w:id="104" w:author="Sz77" w:date="2020-11-03T12:40:00Z">
          <w:pPr/>
        </w:pPrChange>
      </w:pPr>
      <w:ins w:id="105" w:author="Sz77" w:date="2020-11-03T12:38:00Z">
        <w:r>
          <w:rPr>
            <w:rFonts w:hint="cs"/>
            <w:rtl/>
          </w:rPr>
          <w:t>במספר</w:t>
        </w:r>
        <w:r>
          <w:t>/</w:t>
        </w:r>
        <w:r>
          <w:rPr>
            <w:rFonts w:hint="cs"/>
            <w:rtl/>
          </w:rPr>
          <w:t xml:space="preserve">האות הראשונה </w:t>
        </w:r>
        <w:proofErr w:type="spellStart"/>
        <w:r>
          <w:rPr>
            <w:rFonts w:hint="cs"/>
            <w:rtl/>
          </w:rPr>
          <w:t>מיצגת</w:t>
        </w:r>
        <w:proofErr w:type="spellEnd"/>
        <w:r>
          <w:rPr>
            <w:rFonts w:hint="cs"/>
            <w:rtl/>
          </w:rPr>
          <w:t xml:space="preserve"> את הצבע של ה</w:t>
        </w:r>
        <w:r>
          <w:rPr>
            <w:rFonts w:hint="cs"/>
          </w:rPr>
          <w:t>CMD</w:t>
        </w:r>
        <w:r>
          <w:rPr>
            <w:rFonts w:hint="cs"/>
            <w:rtl/>
          </w:rPr>
          <w:t xml:space="preserve"> והשנייה את הצבע של הטקסט</w:t>
        </w:r>
      </w:ins>
    </w:p>
    <w:p w:rsidR="00472346" w:rsidRDefault="00E0008E" w:rsidP="00472346">
      <w:pPr>
        <w:bidi/>
        <w:rPr>
          <w:ins w:id="106" w:author="Sz77" w:date="2020-11-03T12:39:00Z"/>
          <w:rFonts w:hint="cs"/>
          <w:rtl/>
        </w:rPr>
        <w:pPrChange w:id="107" w:author="Sz77" w:date="2020-11-03T12:34:00Z">
          <w:pPr/>
        </w:pPrChange>
      </w:pPr>
      <w:ins w:id="108" w:author="Sz77" w:date="2020-11-03T12:39:00Z">
        <w:r>
          <w:rPr>
            <w:rFonts w:hint="cs"/>
            <w:rtl/>
          </w:rPr>
          <w:t>שאלה 6</w:t>
        </w:r>
      </w:ins>
    </w:p>
    <w:p w:rsidR="00E0008E" w:rsidRDefault="00E0008E" w:rsidP="00E0008E">
      <w:pPr>
        <w:pStyle w:val="ListParagraph"/>
        <w:numPr>
          <w:ilvl w:val="0"/>
          <w:numId w:val="11"/>
        </w:numPr>
        <w:bidi/>
        <w:rPr>
          <w:ins w:id="109" w:author="Sz77" w:date="2020-11-03T12:41:00Z"/>
          <w:rFonts w:hint="cs"/>
        </w:rPr>
        <w:pPrChange w:id="110" w:author="Sz77" w:date="2020-11-03T12:40:00Z">
          <w:pPr/>
        </w:pPrChange>
      </w:pPr>
      <w:ins w:id="111" w:author="Sz77" w:date="2020-11-03T12:41:00Z">
        <w:r>
          <w:rPr>
            <w:rFonts w:hint="cs"/>
            <w:rtl/>
          </w:rPr>
          <w:t>ה</w:t>
        </w:r>
        <w:r>
          <w:rPr>
            <w:rFonts w:hint="cs"/>
          </w:rPr>
          <w:t>CMD</w:t>
        </w:r>
        <w:r>
          <w:rPr>
            <w:rFonts w:hint="cs"/>
            <w:rtl/>
          </w:rPr>
          <w:t xml:space="preserve"> נפתח </w:t>
        </w:r>
      </w:ins>
    </w:p>
    <w:p w:rsidR="00E0008E" w:rsidRDefault="00E0008E" w:rsidP="00E0008E">
      <w:pPr>
        <w:pStyle w:val="ListParagraph"/>
        <w:numPr>
          <w:ilvl w:val="0"/>
          <w:numId w:val="11"/>
        </w:numPr>
        <w:bidi/>
        <w:rPr>
          <w:ins w:id="112" w:author="Sz77" w:date="2020-11-03T12:49:00Z"/>
        </w:rPr>
        <w:pPrChange w:id="113" w:author="Sz77" w:date="2020-11-03T12:41:00Z">
          <w:pPr/>
        </w:pPrChange>
      </w:pPr>
      <w:ins w:id="114" w:author="Sz77" w:date="2020-11-03T12:42:00Z">
        <w:r w:rsidRPr="00E0008E">
          <w:t>C:\Users\user&gt;</w:t>
        </w:r>
      </w:ins>
    </w:p>
    <w:p w:rsidR="00E0008E" w:rsidRPr="0022297D" w:rsidRDefault="00E0008E" w:rsidP="00E0008E">
      <w:pPr>
        <w:pStyle w:val="ListParagraph"/>
        <w:bidi/>
        <w:ind w:left="2160"/>
        <w:rPr>
          <w:ins w:id="115" w:author="Sz77" w:date="2020-11-03T12:29:00Z"/>
          <w:rFonts w:hint="cs"/>
          <w:color w:val="FF0000"/>
          <w:rtl/>
          <w:rPrChange w:id="116" w:author="Sz77" w:date="2020-11-03T12:50:00Z">
            <w:rPr>
              <w:ins w:id="117" w:author="Sz77" w:date="2020-11-03T12:29:00Z"/>
              <w:rFonts w:hint="cs"/>
            </w:rPr>
          </w:rPrChange>
        </w:rPr>
        <w:pPrChange w:id="118" w:author="Sz77" w:date="2020-11-03T12:49:00Z">
          <w:pPr/>
        </w:pPrChange>
      </w:pPr>
      <w:ins w:id="119" w:author="Sz77" w:date="2020-11-03T12:49:00Z">
        <w:r w:rsidRPr="0022297D">
          <w:rPr>
            <w:color w:val="FF0000"/>
            <w:rPrChange w:id="120" w:author="Sz77" w:date="2020-11-03T12:50:00Z">
              <w:rPr/>
            </w:rPrChange>
          </w:rPr>
          <w:t xml:space="preserve">    </w:t>
        </w:r>
        <w:r w:rsidRPr="0022297D">
          <w:rPr>
            <w:rFonts w:hint="cs"/>
            <w:color w:val="FF0000"/>
            <w:rtl/>
            <w:rPrChange w:id="121" w:author="Sz77" w:date="2020-11-03T12:50:00Z">
              <w:rPr>
                <w:rFonts w:hint="cs"/>
                <w:rtl/>
              </w:rPr>
            </w:rPrChange>
          </w:rPr>
          <w:t xml:space="preserve">         חלק ב </w:t>
        </w:r>
      </w:ins>
    </w:p>
    <w:p w:rsidR="0022297D" w:rsidRDefault="0022297D" w:rsidP="00472346">
      <w:pPr>
        <w:bidi/>
        <w:rPr>
          <w:ins w:id="122" w:author="Sz77" w:date="2020-11-03T12:49:00Z"/>
          <w:rFonts w:hint="cs"/>
          <w:rtl/>
        </w:rPr>
        <w:pPrChange w:id="123" w:author="Sz77" w:date="2020-11-03T12:29:00Z">
          <w:pPr/>
        </w:pPrChange>
      </w:pPr>
      <w:ins w:id="124" w:author="Sz77" w:date="2020-11-03T12:49:00Z">
        <w:r>
          <w:rPr>
            <w:rFonts w:hint="cs"/>
            <w:rtl/>
          </w:rPr>
          <w:t>שאלה 1</w:t>
        </w:r>
      </w:ins>
    </w:p>
    <w:p w:rsidR="0022297D" w:rsidRDefault="0022297D" w:rsidP="0022297D">
      <w:pPr>
        <w:bidi/>
        <w:rPr>
          <w:ins w:id="125" w:author="Sz77" w:date="2020-11-03T12:54:00Z"/>
          <w:rtl/>
        </w:rPr>
        <w:pPrChange w:id="126" w:author="Sz77" w:date="2020-11-03T12:51:00Z">
          <w:pPr/>
        </w:pPrChange>
      </w:pPr>
      <w:ins w:id="127" w:author="Sz77" w:date="2020-11-03T12:52:00Z">
        <w:r>
          <w:rPr>
            <w:rFonts w:hint="cs"/>
            <w:rtl/>
          </w:rPr>
          <w:t xml:space="preserve">קובץ תוכנה זה קובץ עם הוראות שהמחשב יכול להבין למשל </w:t>
        </w:r>
      </w:ins>
      <w:ins w:id="128" w:author="Sz77" w:date="2020-11-03T12:53:00Z">
        <w:r>
          <w:rPr>
            <w:rFonts w:hint="cs"/>
            <w:rtl/>
          </w:rPr>
          <w:t>.</w:t>
        </w:r>
        <w:r>
          <w:rPr>
            <w:rFonts w:hint="cs"/>
          </w:rPr>
          <w:t>JAVA</w:t>
        </w:r>
        <w:r>
          <w:rPr>
            <w:rFonts w:hint="cs"/>
            <w:rtl/>
          </w:rPr>
          <w:t xml:space="preserve">  או .</w:t>
        </w:r>
        <w:r>
          <w:rPr>
            <w:rFonts w:hint="cs"/>
          </w:rPr>
          <w:t>C</w:t>
        </w:r>
        <w:r>
          <w:rPr>
            <w:rFonts w:hint="cs"/>
            <w:rtl/>
          </w:rPr>
          <w:t xml:space="preserve"> או .</w:t>
        </w:r>
        <w:r>
          <w:rPr>
            <w:rFonts w:hint="cs"/>
          </w:rPr>
          <w:t>PY</w:t>
        </w:r>
      </w:ins>
    </w:p>
    <w:p w:rsidR="0022297D" w:rsidRDefault="0022297D" w:rsidP="0022297D">
      <w:pPr>
        <w:bidi/>
        <w:rPr>
          <w:ins w:id="129" w:author="Sz77" w:date="2020-11-03T12:54:00Z"/>
          <w:rFonts w:hint="cs"/>
          <w:rtl/>
        </w:rPr>
        <w:pPrChange w:id="130" w:author="Sz77" w:date="2020-11-03T12:51:00Z">
          <w:pPr/>
        </w:pPrChange>
      </w:pPr>
      <w:ins w:id="131" w:author="Sz77" w:date="2020-11-03T12:54:00Z">
        <w:r>
          <w:rPr>
            <w:rFonts w:hint="cs"/>
            <w:rtl/>
          </w:rPr>
          <w:lastRenderedPageBreak/>
          <w:t xml:space="preserve">שאלה 2 </w:t>
        </w:r>
      </w:ins>
    </w:p>
    <w:p w:rsidR="004879F2" w:rsidDel="004879F2" w:rsidRDefault="0022297D" w:rsidP="0022297D">
      <w:pPr>
        <w:bidi/>
        <w:ind w:left="1770"/>
        <w:rPr>
          <w:del w:id="132" w:author="Sz77" w:date="2020-11-03T11:23:00Z"/>
          <w:rFonts w:hint="cs"/>
          <w:rtl/>
        </w:rPr>
        <w:pPrChange w:id="133" w:author="Sz77" w:date="2020-11-03T12:54:00Z">
          <w:pPr>
            <w:ind w:left="6480"/>
          </w:pPr>
        </w:pPrChange>
      </w:pPr>
      <w:ins w:id="134" w:author="Sz77" w:date="2020-11-03T12:55:00Z">
        <w:r>
          <w:rPr>
            <w:rFonts w:hint="cs"/>
            <w:rtl/>
          </w:rPr>
          <w:t>קובץ הרצה הוא קובץ עם סיומת .</w:t>
        </w:r>
        <w:r>
          <w:rPr>
            <w:rFonts w:hint="cs"/>
          </w:rPr>
          <w:t>EXE</w:t>
        </w:r>
        <w:r>
          <w:rPr>
            <w:rFonts w:hint="cs"/>
            <w:rtl/>
          </w:rPr>
          <w:t xml:space="preserve"> </w:t>
        </w:r>
      </w:ins>
      <w:ins w:id="135" w:author="Sz77" w:date="2020-11-03T12:56:00Z">
        <w:r>
          <w:rPr>
            <w:rFonts w:hint="cs"/>
            <w:rtl/>
          </w:rPr>
          <w:t>וקבצים מהסוג הזה מאפשרות לנו לפתוח אותם במחשב מה שמאפשר ל הם לפעול ולבצע את הקוד שנכתב בהם</w:t>
        </w:r>
      </w:ins>
      <w:bookmarkStart w:id="136" w:name="_GoBack"/>
      <w:bookmarkEnd w:id="136"/>
      <w:del w:id="137" w:author="Sz77" w:date="2020-11-03T11:23:00Z">
        <w:r w:rsidR="00C82FF3" w:rsidDel="004879F2">
          <w:rPr>
            <w:rFonts w:hint="cs"/>
            <w:rtl/>
          </w:rPr>
          <w:delText xml:space="preserve">שאלה 1 </w:delText>
        </w:r>
      </w:del>
    </w:p>
    <w:p w:rsidR="00C82FF3" w:rsidDel="004879F2" w:rsidRDefault="00C82FF3" w:rsidP="0022297D">
      <w:pPr>
        <w:bidi/>
        <w:rPr>
          <w:del w:id="138" w:author="Sz77" w:date="2020-11-03T11:23:00Z"/>
          <w:rFonts w:hint="cs"/>
          <w:rtl/>
        </w:rPr>
        <w:pPrChange w:id="139" w:author="Sz77" w:date="2020-11-03T12:51:00Z">
          <w:pPr>
            <w:pStyle w:val="ListParagraph"/>
            <w:ind w:left="0"/>
          </w:pPr>
        </w:pPrChange>
      </w:pPr>
    </w:p>
    <w:p w:rsidR="004879F2" w:rsidRDefault="004879F2" w:rsidP="0022297D">
      <w:pPr>
        <w:bidi/>
        <w:rPr>
          <w:rFonts w:hint="cs"/>
          <w:rtl/>
        </w:rPr>
        <w:pPrChange w:id="140" w:author="Sz77" w:date="2020-11-03T12:51:00Z">
          <w:pPr/>
        </w:pPrChange>
      </w:pPr>
    </w:p>
    <w:sectPr w:rsidR="004879F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09495B"/>
    <w:multiLevelType w:val="hybridMultilevel"/>
    <w:tmpl w:val="ECC6FC48"/>
    <w:lvl w:ilvl="0" w:tplc="4B186090">
      <w:start w:val="1"/>
      <w:numFmt w:val="hebrew1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29A517E"/>
    <w:multiLevelType w:val="hybridMultilevel"/>
    <w:tmpl w:val="E6FCEDDA"/>
    <w:lvl w:ilvl="0" w:tplc="223CD88A">
      <w:start w:val="1"/>
      <w:numFmt w:val="hebrew1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8A22B25"/>
    <w:multiLevelType w:val="hybridMultilevel"/>
    <w:tmpl w:val="AB5ECB50"/>
    <w:lvl w:ilvl="0" w:tplc="D63A28C6">
      <w:start w:val="1"/>
      <w:numFmt w:val="hebrew1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24504AA6"/>
    <w:multiLevelType w:val="hybridMultilevel"/>
    <w:tmpl w:val="C93EDFBC"/>
    <w:lvl w:ilvl="0" w:tplc="E42AB832">
      <w:start w:val="1"/>
      <w:numFmt w:val="hebrew1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26C476A8"/>
    <w:multiLevelType w:val="hybridMultilevel"/>
    <w:tmpl w:val="EF228572"/>
    <w:lvl w:ilvl="0" w:tplc="40F2ED7A">
      <w:start w:val="1"/>
      <w:numFmt w:val="hebrew1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2E40100A"/>
    <w:multiLevelType w:val="hybridMultilevel"/>
    <w:tmpl w:val="3C5AA746"/>
    <w:lvl w:ilvl="0" w:tplc="33689E1C">
      <w:start w:val="1"/>
      <w:numFmt w:val="hebrew1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9C630A6"/>
    <w:multiLevelType w:val="hybridMultilevel"/>
    <w:tmpl w:val="E800049C"/>
    <w:lvl w:ilvl="0" w:tplc="EF96F482">
      <w:start w:val="1"/>
      <w:numFmt w:val="hebrew1"/>
      <w:lvlText w:val="%1."/>
      <w:lvlJc w:val="left"/>
      <w:pPr>
        <w:ind w:left="6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560" w:hanging="360"/>
      </w:pPr>
    </w:lvl>
    <w:lvl w:ilvl="2" w:tplc="0409001B" w:tentative="1">
      <w:start w:val="1"/>
      <w:numFmt w:val="lowerRoman"/>
      <w:lvlText w:val="%3."/>
      <w:lvlJc w:val="right"/>
      <w:pPr>
        <w:ind w:left="8280" w:hanging="180"/>
      </w:pPr>
    </w:lvl>
    <w:lvl w:ilvl="3" w:tplc="0409000F" w:tentative="1">
      <w:start w:val="1"/>
      <w:numFmt w:val="decimal"/>
      <w:lvlText w:val="%4."/>
      <w:lvlJc w:val="left"/>
      <w:pPr>
        <w:ind w:left="9000" w:hanging="360"/>
      </w:pPr>
    </w:lvl>
    <w:lvl w:ilvl="4" w:tplc="04090019" w:tentative="1">
      <w:start w:val="1"/>
      <w:numFmt w:val="lowerLetter"/>
      <w:lvlText w:val="%5."/>
      <w:lvlJc w:val="left"/>
      <w:pPr>
        <w:ind w:left="9720" w:hanging="360"/>
      </w:pPr>
    </w:lvl>
    <w:lvl w:ilvl="5" w:tplc="0409001B" w:tentative="1">
      <w:start w:val="1"/>
      <w:numFmt w:val="lowerRoman"/>
      <w:lvlText w:val="%6."/>
      <w:lvlJc w:val="right"/>
      <w:pPr>
        <w:ind w:left="10440" w:hanging="180"/>
      </w:pPr>
    </w:lvl>
    <w:lvl w:ilvl="6" w:tplc="0409000F" w:tentative="1">
      <w:start w:val="1"/>
      <w:numFmt w:val="decimal"/>
      <w:lvlText w:val="%7."/>
      <w:lvlJc w:val="left"/>
      <w:pPr>
        <w:ind w:left="11160" w:hanging="360"/>
      </w:pPr>
    </w:lvl>
    <w:lvl w:ilvl="7" w:tplc="04090019" w:tentative="1">
      <w:start w:val="1"/>
      <w:numFmt w:val="lowerLetter"/>
      <w:lvlText w:val="%8."/>
      <w:lvlJc w:val="left"/>
      <w:pPr>
        <w:ind w:left="11880" w:hanging="360"/>
      </w:pPr>
    </w:lvl>
    <w:lvl w:ilvl="8" w:tplc="0409001B" w:tentative="1">
      <w:start w:val="1"/>
      <w:numFmt w:val="lowerRoman"/>
      <w:lvlText w:val="%9."/>
      <w:lvlJc w:val="right"/>
      <w:pPr>
        <w:ind w:left="12600" w:hanging="180"/>
      </w:pPr>
    </w:lvl>
  </w:abstractNum>
  <w:abstractNum w:abstractNumId="7" w15:restartNumberingAfterBreak="0">
    <w:nsid w:val="5885335C"/>
    <w:multiLevelType w:val="hybridMultilevel"/>
    <w:tmpl w:val="B6BA6C04"/>
    <w:lvl w:ilvl="0" w:tplc="7D02333A">
      <w:start w:val="1"/>
      <w:numFmt w:val="hebrew1"/>
      <w:lvlText w:val="%1."/>
      <w:lvlJc w:val="left"/>
      <w:pPr>
        <w:ind w:left="21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50" w:hanging="360"/>
      </w:pPr>
    </w:lvl>
    <w:lvl w:ilvl="2" w:tplc="0409001B" w:tentative="1">
      <w:start w:val="1"/>
      <w:numFmt w:val="lowerRoman"/>
      <w:lvlText w:val="%3."/>
      <w:lvlJc w:val="right"/>
      <w:pPr>
        <w:ind w:left="3570" w:hanging="180"/>
      </w:pPr>
    </w:lvl>
    <w:lvl w:ilvl="3" w:tplc="0409000F" w:tentative="1">
      <w:start w:val="1"/>
      <w:numFmt w:val="decimal"/>
      <w:lvlText w:val="%4."/>
      <w:lvlJc w:val="left"/>
      <w:pPr>
        <w:ind w:left="4290" w:hanging="360"/>
      </w:pPr>
    </w:lvl>
    <w:lvl w:ilvl="4" w:tplc="04090019" w:tentative="1">
      <w:start w:val="1"/>
      <w:numFmt w:val="lowerLetter"/>
      <w:lvlText w:val="%5."/>
      <w:lvlJc w:val="left"/>
      <w:pPr>
        <w:ind w:left="5010" w:hanging="360"/>
      </w:pPr>
    </w:lvl>
    <w:lvl w:ilvl="5" w:tplc="0409001B" w:tentative="1">
      <w:start w:val="1"/>
      <w:numFmt w:val="lowerRoman"/>
      <w:lvlText w:val="%6."/>
      <w:lvlJc w:val="right"/>
      <w:pPr>
        <w:ind w:left="5730" w:hanging="180"/>
      </w:pPr>
    </w:lvl>
    <w:lvl w:ilvl="6" w:tplc="0409000F" w:tentative="1">
      <w:start w:val="1"/>
      <w:numFmt w:val="decimal"/>
      <w:lvlText w:val="%7."/>
      <w:lvlJc w:val="left"/>
      <w:pPr>
        <w:ind w:left="6450" w:hanging="360"/>
      </w:pPr>
    </w:lvl>
    <w:lvl w:ilvl="7" w:tplc="04090019" w:tentative="1">
      <w:start w:val="1"/>
      <w:numFmt w:val="lowerLetter"/>
      <w:lvlText w:val="%8."/>
      <w:lvlJc w:val="left"/>
      <w:pPr>
        <w:ind w:left="7170" w:hanging="360"/>
      </w:pPr>
    </w:lvl>
    <w:lvl w:ilvl="8" w:tplc="0409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8" w15:restartNumberingAfterBreak="0">
    <w:nsid w:val="59252BA3"/>
    <w:multiLevelType w:val="hybridMultilevel"/>
    <w:tmpl w:val="39D4D918"/>
    <w:lvl w:ilvl="0" w:tplc="9EFCA14A">
      <w:start w:val="1"/>
      <w:numFmt w:val="hebrew1"/>
      <w:lvlText w:val="%1."/>
      <w:lvlJc w:val="left"/>
      <w:pPr>
        <w:ind w:left="55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300" w:hanging="360"/>
      </w:pPr>
    </w:lvl>
    <w:lvl w:ilvl="2" w:tplc="0409001B" w:tentative="1">
      <w:start w:val="1"/>
      <w:numFmt w:val="lowerRoman"/>
      <w:lvlText w:val="%3."/>
      <w:lvlJc w:val="right"/>
      <w:pPr>
        <w:ind w:left="7020" w:hanging="180"/>
      </w:pPr>
    </w:lvl>
    <w:lvl w:ilvl="3" w:tplc="0409000F" w:tentative="1">
      <w:start w:val="1"/>
      <w:numFmt w:val="decimal"/>
      <w:lvlText w:val="%4."/>
      <w:lvlJc w:val="left"/>
      <w:pPr>
        <w:ind w:left="7740" w:hanging="360"/>
      </w:pPr>
    </w:lvl>
    <w:lvl w:ilvl="4" w:tplc="04090019" w:tentative="1">
      <w:start w:val="1"/>
      <w:numFmt w:val="lowerLetter"/>
      <w:lvlText w:val="%5."/>
      <w:lvlJc w:val="left"/>
      <w:pPr>
        <w:ind w:left="8460" w:hanging="360"/>
      </w:pPr>
    </w:lvl>
    <w:lvl w:ilvl="5" w:tplc="0409001B" w:tentative="1">
      <w:start w:val="1"/>
      <w:numFmt w:val="lowerRoman"/>
      <w:lvlText w:val="%6."/>
      <w:lvlJc w:val="right"/>
      <w:pPr>
        <w:ind w:left="9180" w:hanging="180"/>
      </w:pPr>
    </w:lvl>
    <w:lvl w:ilvl="6" w:tplc="0409000F" w:tentative="1">
      <w:start w:val="1"/>
      <w:numFmt w:val="decimal"/>
      <w:lvlText w:val="%7."/>
      <w:lvlJc w:val="left"/>
      <w:pPr>
        <w:ind w:left="9900" w:hanging="360"/>
      </w:pPr>
    </w:lvl>
    <w:lvl w:ilvl="7" w:tplc="04090019" w:tentative="1">
      <w:start w:val="1"/>
      <w:numFmt w:val="lowerLetter"/>
      <w:lvlText w:val="%8."/>
      <w:lvlJc w:val="left"/>
      <w:pPr>
        <w:ind w:left="10620" w:hanging="360"/>
      </w:pPr>
    </w:lvl>
    <w:lvl w:ilvl="8" w:tplc="0409001B" w:tentative="1">
      <w:start w:val="1"/>
      <w:numFmt w:val="lowerRoman"/>
      <w:lvlText w:val="%9."/>
      <w:lvlJc w:val="right"/>
      <w:pPr>
        <w:ind w:left="11340" w:hanging="180"/>
      </w:pPr>
    </w:lvl>
  </w:abstractNum>
  <w:abstractNum w:abstractNumId="9" w15:restartNumberingAfterBreak="0">
    <w:nsid w:val="5BD00F71"/>
    <w:multiLevelType w:val="hybridMultilevel"/>
    <w:tmpl w:val="FE20BA8E"/>
    <w:lvl w:ilvl="0" w:tplc="4362812C">
      <w:start w:val="1"/>
      <w:numFmt w:val="hebrew1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5C654A7E"/>
    <w:multiLevelType w:val="hybridMultilevel"/>
    <w:tmpl w:val="67F6C744"/>
    <w:lvl w:ilvl="0" w:tplc="F92478F8">
      <w:start w:val="1"/>
      <w:numFmt w:val="hebrew1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78256343"/>
    <w:multiLevelType w:val="hybridMultilevel"/>
    <w:tmpl w:val="83EC960E"/>
    <w:lvl w:ilvl="0" w:tplc="48020A74">
      <w:start w:val="1"/>
      <w:numFmt w:val="hebrew1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6"/>
  </w:num>
  <w:num w:numId="2">
    <w:abstractNumId w:val="8"/>
  </w:num>
  <w:num w:numId="3">
    <w:abstractNumId w:val="0"/>
  </w:num>
  <w:num w:numId="4">
    <w:abstractNumId w:val="2"/>
  </w:num>
  <w:num w:numId="5">
    <w:abstractNumId w:val="10"/>
  </w:num>
  <w:num w:numId="6">
    <w:abstractNumId w:val="5"/>
  </w:num>
  <w:num w:numId="7">
    <w:abstractNumId w:val="1"/>
  </w:num>
  <w:num w:numId="8">
    <w:abstractNumId w:val="4"/>
  </w:num>
  <w:num w:numId="9">
    <w:abstractNumId w:val="3"/>
  </w:num>
  <w:num w:numId="10">
    <w:abstractNumId w:val="9"/>
  </w:num>
  <w:num w:numId="11">
    <w:abstractNumId w:val="11"/>
  </w:num>
  <w:num w:numId="12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Sz77">
    <w15:presenceInfo w15:providerId="None" w15:userId="Sz7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FF3"/>
    <w:rsid w:val="00001486"/>
    <w:rsid w:val="001B0878"/>
    <w:rsid w:val="0022297D"/>
    <w:rsid w:val="002C32E5"/>
    <w:rsid w:val="00435F25"/>
    <w:rsid w:val="00472346"/>
    <w:rsid w:val="004879F2"/>
    <w:rsid w:val="00A46598"/>
    <w:rsid w:val="00C82FF3"/>
    <w:rsid w:val="00D54D10"/>
    <w:rsid w:val="00E0008E"/>
    <w:rsid w:val="00EA3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12515"/>
  <w15:chartTrackingRefBased/>
  <w15:docId w15:val="{207B5D92-1AA5-44FE-8D9F-B0F1EAB3F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79F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879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79F2"/>
    <w:rPr>
      <w:rFonts w:ascii="Segoe UI" w:hAnsi="Segoe UI" w:cs="Segoe UI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1B087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395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2</Pages>
  <Words>204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Sz77</dc:creator>
  <cp:keywords/>
  <dc:description/>
  <cp:lastModifiedBy>Sz77</cp:lastModifiedBy>
  <cp:revision>1</cp:revision>
  <dcterms:created xsi:type="dcterms:W3CDTF">2020-11-03T08:58:00Z</dcterms:created>
  <dcterms:modified xsi:type="dcterms:W3CDTF">2020-11-03T11:07:00Z</dcterms:modified>
</cp:coreProperties>
</file>